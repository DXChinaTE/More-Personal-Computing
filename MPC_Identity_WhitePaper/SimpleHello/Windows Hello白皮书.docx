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03" w:rsidRDefault="00473B4E" w:rsidP="00990F2A">
      <w:pPr>
        <w:pStyle w:val="1"/>
        <w:jc w:val="center"/>
      </w:pPr>
      <w:r>
        <w:rPr>
          <w:rFonts w:hint="eastAsia"/>
        </w:rPr>
        <w:t>Windows</w:t>
      </w:r>
      <w:r>
        <w:t xml:space="preserve"> Hello</w:t>
      </w:r>
      <w:r w:rsidR="004F18BD" w:rsidRPr="004F18BD">
        <w:rPr>
          <w:rFonts w:hint="eastAsia"/>
        </w:rPr>
        <w:t>白皮书</w:t>
      </w:r>
    </w:p>
    <w:p w:rsidR="00A521C4" w:rsidRDefault="00A521C4" w:rsidP="00A521C4">
      <w:pPr>
        <w:pStyle w:val="2"/>
        <w:rPr>
          <w:rFonts w:asciiTheme="minorEastAsia" w:eastAsiaTheme="minorEastAsia" w:hAnsiTheme="minorEastAsia"/>
        </w:rPr>
      </w:pPr>
      <w:r w:rsidRPr="00A521C4">
        <w:rPr>
          <w:rFonts w:asciiTheme="minorEastAsia" w:eastAsiaTheme="minorEastAsia" w:hAnsiTheme="minorEastAsia" w:hint="eastAsia"/>
        </w:rPr>
        <w:t>Windows Hello</w:t>
      </w:r>
    </w:p>
    <w:p w:rsidR="00057682" w:rsidRPr="005155B0" w:rsidRDefault="00261998" w:rsidP="005155B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155B0">
        <w:rPr>
          <w:rFonts w:asciiTheme="minorEastAsia" w:hAnsiTheme="minorEastAsia" w:hint="eastAsia"/>
        </w:rPr>
        <w:t>Windows Hello是一种生物特征</w:t>
      </w:r>
      <w:r w:rsidR="00B978E9">
        <w:rPr>
          <w:rFonts w:asciiTheme="minorEastAsia" w:hAnsiTheme="minorEastAsia" w:hint="eastAsia"/>
        </w:rPr>
        <w:t>鉴权</w:t>
      </w:r>
      <w:r w:rsidRPr="005155B0">
        <w:rPr>
          <w:rFonts w:asciiTheme="minorEastAsia" w:hAnsiTheme="minorEastAsia" w:hint="eastAsia"/>
        </w:rPr>
        <w:t>方式，它为生物特征</w:t>
      </w:r>
      <w:r w:rsidR="00B978E9">
        <w:rPr>
          <w:rFonts w:asciiTheme="minorEastAsia" w:hAnsiTheme="minorEastAsia" w:hint="eastAsia"/>
        </w:rPr>
        <w:t>鉴权</w:t>
      </w:r>
      <w:r w:rsidRPr="005155B0">
        <w:rPr>
          <w:rFonts w:asciiTheme="minorEastAsia" w:hAnsiTheme="minorEastAsia" w:hint="eastAsia"/>
        </w:rPr>
        <w:t>带来系统支持，通过使用你的脸部、虹膜或指纹等生物特征来解锁设备</w:t>
      </w:r>
      <w:r w:rsidR="00B74271" w:rsidRPr="005155B0">
        <w:rPr>
          <w:rFonts w:asciiTheme="minorEastAsia" w:hAnsiTheme="minorEastAsia" w:hint="eastAsia"/>
        </w:rPr>
        <w:t>。</w:t>
      </w:r>
      <w:r w:rsidRPr="005155B0">
        <w:rPr>
          <w:rFonts w:asciiTheme="minorEastAsia" w:hAnsiTheme="minorEastAsia" w:hint="eastAsia"/>
        </w:rPr>
        <w:t>有了它</w:t>
      </w:r>
      <w:r w:rsidR="00B74271" w:rsidRPr="005155B0">
        <w:rPr>
          <w:rFonts w:asciiTheme="minorEastAsia" w:hAnsiTheme="minorEastAsia" w:hint="eastAsia"/>
        </w:rPr>
        <w:t>，</w:t>
      </w:r>
      <w:r w:rsidRPr="005155B0">
        <w:rPr>
          <w:rFonts w:asciiTheme="minorEastAsia" w:hAnsiTheme="minorEastAsia" w:hint="eastAsia"/>
        </w:rPr>
        <w:t>您可以</w:t>
      </w:r>
      <w:r w:rsidR="00FE2674">
        <w:rPr>
          <w:rFonts w:asciiTheme="minorEastAsia" w:hAnsiTheme="minorEastAsia" w:hint="eastAsia"/>
        </w:rPr>
        <w:t>方便</w:t>
      </w:r>
      <w:r w:rsidR="008463E5">
        <w:rPr>
          <w:rFonts w:asciiTheme="minorEastAsia" w:hAnsiTheme="minorEastAsia" w:hint="eastAsia"/>
        </w:rPr>
        <w:t>地</w:t>
      </w:r>
      <w:r w:rsidRPr="005155B0">
        <w:rPr>
          <w:rFonts w:asciiTheme="minorEastAsia" w:hAnsiTheme="minorEastAsia" w:hint="eastAsia"/>
        </w:rPr>
        <w:t>访问自己的</w:t>
      </w:r>
      <w:r w:rsidRPr="005155B0">
        <w:rPr>
          <w:rFonts w:asciiTheme="minorEastAsia" w:hAnsiTheme="minorEastAsia"/>
        </w:rPr>
        <w:t>Windows10</w:t>
      </w:r>
      <w:r w:rsidRPr="005155B0">
        <w:rPr>
          <w:rFonts w:asciiTheme="minorEastAsia" w:hAnsiTheme="minorEastAsia" w:hint="eastAsia"/>
        </w:rPr>
        <w:t>设备。这种技术比传统密码更加安全。用户就是可以解锁</w:t>
      </w:r>
      <w:r w:rsidRPr="005155B0">
        <w:rPr>
          <w:rFonts w:asciiTheme="minorEastAsia" w:hAnsiTheme="minorEastAsia"/>
        </w:rPr>
        <w:t>Windows</w:t>
      </w:r>
      <w:r w:rsidRPr="005155B0">
        <w:rPr>
          <w:rFonts w:asciiTheme="minorEastAsia" w:hAnsiTheme="minorEastAsia" w:hint="eastAsia"/>
        </w:rPr>
        <w:t>、应用、</w:t>
      </w:r>
      <w:r w:rsidRPr="005155B0">
        <w:rPr>
          <w:rFonts w:asciiTheme="minorEastAsia" w:hAnsiTheme="minorEastAsia"/>
        </w:rPr>
        <w:t>数据甚至网站和服务的密码</w:t>
      </w:r>
      <w:r w:rsidRPr="005155B0">
        <w:rPr>
          <w:rFonts w:asciiTheme="minorEastAsia" w:hAnsiTheme="minorEastAsia" w:hint="eastAsia"/>
        </w:rPr>
        <w:t>，</w:t>
      </w:r>
      <w:r w:rsidRPr="005155B0">
        <w:rPr>
          <w:rFonts w:asciiTheme="minorEastAsia" w:hAnsiTheme="minorEastAsia"/>
        </w:rPr>
        <w:t>而不是使用容易被忘记</w:t>
      </w:r>
      <w:r w:rsidRPr="005155B0">
        <w:rPr>
          <w:rFonts w:asciiTheme="minorEastAsia" w:hAnsiTheme="minorEastAsia" w:hint="eastAsia"/>
        </w:rPr>
        <w:t>、</w:t>
      </w:r>
      <w:r w:rsidRPr="005155B0">
        <w:rPr>
          <w:rFonts w:asciiTheme="minorEastAsia" w:hAnsiTheme="minorEastAsia"/>
        </w:rPr>
        <w:t>被破解或随手写下的一串随机排列的字母或数字</w:t>
      </w:r>
      <w:r w:rsidRPr="005155B0">
        <w:rPr>
          <w:rFonts w:asciiTheme="minorEastAsia" w:hAnsiTheme="minorEastAsia" w:hint="eastAsia"/>
        </w:rPr>
        <w:t>。</w:t>
      </w:r>
    </w:p>
    <w:p w:rsidR="00261998" w:rsidRDefault="00057682" w:rsidP="005155B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155B0">
        <w:rPr>
          <w:rFonts w:asciiTheme="minorEastAsia" w:hAnsiTheme="minorEastAsia"/>
        </w:rPr>
        <w:t>Window</w:t>
      </w:r>
      <w:r w:rsidR="004326C1">
        <w:rPr>
          <w:rFonts w:asciiTheme="minorEastAsia" w:hAnsiTheme="minorEastAsia" w:hint="eastAsia"/>
        </w:rPr>
        <w:t xml:space="preserve">s </w:t>
      </w:r>
      <w:r w:rsidR="004326C1">
        <w:rPr>
          <w:rFonts w:asciiTheme="minorEastAsia" w:hAnsiTheme="minorEastAsia"/>
        </w:rPr>
        <w:t>H</w:t>
      </w:r>
      <w:r w:rsidRPr="005155B0">
        <w:rPr>
          <w:rFonts w:asciiTheme="minorEastAsia" w:hAnsiTheme="minorEastAsia" w:hint="eastAsia"/>
        </w:rPr>
        <w:t>ello</w:t>
      </w:r>
      <w:r w:rsidRPr="005155B0">
        <w:rPr>
          <w:rFonts w:asciiTheme="minorEastAsia" w:hAnsiTheme="minorEastAsia"/>
        </w:rPr>
        <w:t xml:space="preserve"> 要求硬件方面的支持</w:t>
      </w:r>
      <w:r w:rsidRPr="005155B0">
        <w:rPr>
          <w:rFonts w:asciiTheme="minorEastAsia" w:hAnsiTheme="minorEastAsia" w:hint="eastAsia"/>
        </w:rPr>
        <w:t>，</w:t>
      </w:r>
      <w:r w:rsidR="008463E5" w:rsidRPr="005155B0">
        <w:rPr>
          <w:rFonts w:asciiTheme="minorEastAsia" w:hAnsiTheme="minorEastAsia"/>
        </w:rPr>
        <w:t>通过硬件加软件的方式实现生物特征的识别</w:t>
      </w:r>
      <w:r w:rsidR="008463E5">
        <w:rPr>
          <w:rFonts w:asciiTheme="minorEastAsia" w:hAnsiTheme="minorEastAsia" w:hint="eastAsia"/>
        </w:rPr>
        <w:t>和</w:t>
      </w:r>
      <w:proofErr w:type="gramStart"/>
      <w:r w:rsidR="008463E5">
        <w:rPr>
          <w:rFonts w:asciiTheme="minorEastAsia" w:hAnsiTheme="minorEastAsia" w:hint="eastAsia"/>
        </w:rPr>
        <w:t>鉴权</w:t>
      </w:r>
      <w:proofErr w:type="gramEnd"/>
      <w:r w:rsidR="008463E5">
        <w:rPr>
          <w:rFonts w:asciiTheme="minorEastAsia" w:hAnsiTheme="minorEastAsia" w:hint="eastAsia"/>
        </w:rPr>
        <w:t>，对于虹膜、</w:t>
      </w:r>
      <w:r w:rsidRPr="005155B0">
        <w:rPr>
          <w:rFonts w:asciiTheme="minorEastAsia" w:hAnsiTheme="minorEastAsia"/>
        </w:rPr>
        <w:t>指纹</w:t>
      </w:r>
      <w:r w:rsidR="008463E5">
        <w:rPr>
          <w:rFonts w:asciiTheme="minorEastAsia" w:hAnsiTheme="minorEastAsia" w:hint="eastAsia"/>
        </w:rPr>
        <w:t>需要</w:t>
      </w:r>
      <w:r w:rsidRPr="005155B0">
        <w:rPr>
          <w:rFonts w:asciiTheme="minorEastAsia" w:hAnsiTheme="minorEastAsia"/>
        </w:rPr>
        <w:t>扫描器等常规硬件</w:t>
      </w:r>
      <w:r w:rsidRPr="005155B0">
        <w:rPr>
          <w:rFonts w:asciiTheme="minorEastAsia" w:hAnsiTheme="minorEastAsia" w:hint="eastAsia"/>
        </w:rPr>
        <w:t>，</w:t>
      </w:r>
      <w:del w:id="0" w:author="Zepeng She" w:date="2015-12-01T15:03:00Z">
        <w:r w:rsidRPr="005155B0" w:rsidDel="007C3A3E">
          <w:rPr>
            <w:rFonts w:asciiTheme="minorEastAsia" w:hAnsiTheme="minorEastAsia" w:hint="eastAsia"/>
          </w:rPr>
          <w:delText>。</w:delText>
        </w:r>
      </w:del>
      <w:r w:rsidRPr="005155B0">
        <w:rPr>
          <w:rFonts w:asciiTheme="minorEastAsia" w:hAnsiTheme="minorEastAsia"/>
        </w:rPr>
        <w:t>对于脸部生物特征的</w:t>
      </w:r>
      <w:r w:rsidR="008463E5">
        <w:rPr>
          <w:rFonts w:asciiTheme="minorEastAsia" w:hAnsiTheme="minorEastAsia" w:hint="eastAsia"/>
        </w:rPr>
        <w:t>目前支持</w:t>
      </w:r>
      <w:proofErr w:type="spellStart"/>
      <w:r w:rsidR="00781A9A" w:rsidRPr="005155B0">
        <w:rPr>
          <w:rFonts w:asciiTheme="minorEastAsia" w:hAnsiTheme="minorEastAsia"/>
        </w:rPr>
        <w:t>RealSense</w:t>
      </w:r>
      <w:proofErr w:type="spellEnd"/>
      <w:r w:rsidR="00781A9A" w:rsidRPr="005155B0">
        <w:rPr>
          <w:rFonts w:asciiTheme="minorEastAsia" w:hAnsiTheme="minorEastAsia"/>
        </w:rPr>
        <w:t xml:space="preserve"> </w:t>
      </w:r>
      <w:r w:rsidR="00781A9A" w:rsidRPr="005155B0">
        <w:rPr>
          <w:rFonts w:asciiTheme="minorEastAsia" w:hAnsiTheme="minorEastAsia" w:hint="eastAsia"/>
        </w:rPr>
        <w:t>摄像头设备</w:t>
      </w:r>
      <w:r w:rsidRPr="005155B0">
        <w:rPr>
          <w:rFonts w:asciiTheme="minorEastAsia" w:hAnsiTheme="minorEastAsia" w:hint="eastAsia"/>
        </w:rPr>
        <w:t>。</w:t>
      </w:r>
    </w:p>
    <w:p w:rsidR="00F17406" w:rsidRDefault="00F17406" w:rsidP="00F17406">
      <w:pPr>
        <w:pStyle w:val="2"/>
        <w:rPr>
          <w:rFonts w:asciiTheme="minorEastAsia" w:eastAsiaTheme="minorEastAsia" w:hAnsiTheme="minorEastAsia"/>
        </w:rPr>
      </w:pPr>
      <w:r w:rsidRPr="00F17406">
        <w:rPr>
          <w:rFonts w:asciiTheme="minorEastAsia" w:eastAsiaTheme="minorEastAsia" w:hAnsiTheme="minorEastAsia" w:hint="eastAsia"/>
        </w:rPr>
        <w:t>Microsoft Passport</w:t>
      </w:r>
    </w:p>
    <w:p w:rsidR="002B6960" w:rsidRDefault="00663107" w:rsidP="002B696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EF1B9A">
        <w:rPr>
          <w:rFonts w:asciiTheme="minorEastAsia" w:hAnsiTheme="minorEastAsia" w:hint="eastAsia"/>
        </w:rPr>
        <w:t>Microsoft Passport用来为用户提供一个安全的登录方式。</w:t>
      </w:r>
      <w:r w:rsidRPr="00EF1B9A">
        <w:rPr>
          <w:rFonts w:asciiTheme="minorEastAsia" w:hAnsiTheme="minorEastAsia"/>
        </w:rPr>
        <w:t>通过它</w:t>
      </w:r>
      <w:r w:rsidRPr="00EF1B9A">
        <w:rPr>
          <w:rFonts w:asciiTheme="minorEastAsia" w:hAnsiTheme="minorEastAsia" w:hint="eastAsia"/>
        </w:rPr>
        <w:t>，</w:t>
      </w:r>
      <w:r w:rsidR="00F8667C">
        <w:rPr>
          <w:rFonts w:asciiTheme="minorEastAsia" w:hAnsiTheme="minorEastAsia" w:hint="eastAsia"/>
        </w:rPr>
        <w:t>您可以</w:t>
      </w:r>
      <w:r w:rsidRPr="00EF1B9A">
        <w:rPr>
          <w:rFonts w:asciiTheme="minorEastAsia" w:hAnsiTheme="minorEastAsia" w:hint="eastAsia"/>
        </w:rPr>
        <w:t>安全地登录到</w:t>
      </w:r>
      <w:r w:rsidR="00F8667C">
        <w:rPr>
          <w:rFonts w:asciiTheme="minorEastAsia" w:hAnsiTheme="minorEastAsia" w:hint="eastAsia"/>
        </w:rPr>
        <w:t>系统、</w:t>
      </w:r>
      <w:r w:rsidRPr="00EF1B9A">
        <w:rPr>
          <w:rFonts w:asciiTheme="minorEastAsia" w:hAnsiTheme="minorEastAsia" w:hint="eastAsia"/>
        </w:rPr>
        <w:t>应用、网站和网络。</w:t>
      </w:r>
      <w:r w:rsidRPr="00EF1B9A">
        <w:rPr>
          <w:rFonts w:asciiTheme="minorEastAsia" w:hAnsiTheme="minorEastAsia"/>
        </w:rPr>
        <w:t>Windows10</w:t>
      </w:r>
      <w:r w:rsidR="001E068A" w:rsidRPr="00EF1B9A">
        <w:rPr>
          <w:rFonts w:asciiTheme="minorEastAsia" w:hAnsiTheme="minorEastAsia" w:hint="eastAsia"/>
        </w:rPr>
        <w:t>可以帮助用户在不使用密码的前提下安全</w:t>
      </w:r>
      <w:del w:id="1" w:author="Zepeng She" w:date="2015-12-01T15:04:00Z">
        <w:r w:rsidR="001E068A" w:rsidRPr="00EF1B9A" w:rsidDel="007C3A3E">
          <w:rPr>
            <w:rFonts w:asciiTheme="minorEastAsia" w:hAnsiTheme="minorEastAsia" w:hint="eastAsia"/>
          </w:rPr>
          <w:delText>的</w:delText>
        </w:r>
      </w:del>
      <w:ins w:id="2" w:author="Zepeng She" w:date="2015-12-01T15:04:00Z">
        <w:r w:rsidR="007C3A3E">
          <w:rPr>
            <w:rFonts w:asciiTheme="minorEastAsia" w:hAnsiTheme="minorEastAsia" w:hint="eastAsia"/>
          </w:rPr>
          <w:t>地</w:t>
        </w:r>
      </w:ins>
      <w:r w:rsidR="001E068A" w:rsidRPr="00EF1B9A">
        <w:rPr>
          <w:rFonts w:asciiTheme="minorEastAsia" w:hAnsiTheme="minorEastAsia" w:hint="eastAsia"/>
        </w:rPr>
        <w:t>为</w:t>
      </w:r>
      <w:r w:rsidR="00FC04FB">
        <w:rPr>
          <w:rFonts w:asciiTheme="minorEastAsia" w:hAnsiTheme="minorEastAsia" w:hint="eastAsia"/>
        </w:rPr>
        <w:t>系统、</w:t>
      </w:r>
      <w:r w:rsidR="001E068A" w:rsidRPr="00EF1B9A">
        <w:rPr>
          <w:rFonts w:asciiTheme="minorEastAsia" w:hAnsiTheme="minorEastAsia" w:hint="eastAsia"/>
        </w:rPr>
        <w:t>应用、网站和网络授权。</w:t>
      </w:r>
    </w:p>
    <w:p w:rsidR="00141767" w:rsidRDefault="00141767" w:rsidP="002B696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Microsoft Passport可使用户对</w:t>
      </w:r>
      <w:r>
        <w:rPr>
          <w:rFonts w:asciiTheme="minorEastAsia" w:hAnsiTheme="minorEastAsia"/>
        </w:rPr>
        <w:t>Microsoft</w:t>
      </w:r>
      <w:r>
        <w:rPr>
          <w:rFonts w:asciiTheme="minorEastAsia" w:hAnsiTheme="minorEastAsia" w:hint="eastAsia"/>
        </w:rPr>
        <w:t>账户、</w:t>
      </w:r>
      <w:r>
        <w:rPr>
          <w:rFonts w:asciiTheme="minorEastAsia" w:hAnsiTheme="minorEastAsia"/>
        </w:rPr>
        <w:t>Active Directory</w:t>
      </w:r>
      <w:r>
        <w:rPr>
          <w:rFonts w:asciiTheme="minorEastAsia" w:hAnsiTheme="minorEastAsia" w:hint="eastAsia"/>
        </w:rPr>
        <w:t>账户、</w:t>
      </w:r>
      <w:r>
        <w:rPr>
          <w:rFonts w:asciiTheme="minorEastAsia" w:hAnsiTheme="minorEastAsia"/>
        </w:rPr>
        <w:t>Microsoft Azure Active Directory(AD)</w:t>
      </w:r>
      <w:r>
        <w:rPr>
          <w:rFonts w:asciiTheme="minorEastAsia" w:hAnsiTheme="minorEastAsia" w:hint="eastAsia"/>
        </w:rPr>
        <w:t>账户或支持</w:t>
      </w:r>
      <w:r>
        <w:rPr>
          <w:rFonts w:asciiTheme="minorEastAsia" w:hAnsiTheme="minorEastAsia"/>
        </w:rPr>
        <w:t>Fast ID Online(FIDO)身份验证的非</w:t>
      </w:r>
      <w:r>
        <w:rPr>
          <w:rFonts w:asciiTheme="minorEastAsia" w:hAnsiTheme="minorEastAsia" w:hint="eastAsia"/>
        </w:rPr>
        <w:t>Microsoft 服务进行身份验证。</w:t>
      </w:r>
    </w:p>
    <w:p w:rsidR="00865B5B" w:rsidRDefault="00865B5B" w:rsidP="00865B5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的</w:t>
      </w:r>
      <w:r w:rsidR="00FE317C">
        <w:rPr>
          <w:rFonts w:asciiTheme="minorEastAsia" w:hAnsiTheme="minorEastAsia" w:hint="eastAsia"/>
        </w:rPr>
        <w:t>优</w:t>
      </w:r>
      <w:r>
        <w:rPr>
          <w:rFonts w:asciiTheme="minorEastAsia" w:hAnsiTheme="minorEastAsia" w:hint="eastAsia"/>
        </w:rPr>
        <w:t>点</w:t>
      </w:r>
      <w:r w:rsidR="00D7020D">
        <w:rPr>
          <w:rFonts w:asciiTheme="minorEastAsia" w:hAnsiTheme="minorEastAsia" w:hint="eastAsia"/>
        </w:rPr>
        <w:t>：</w:t>
      </w:r>
    </w:p>
    <w:p w:rsidR="0061790F" w:rsidRDefault="00865B5B" w:rsidP="00865B5B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 w:rsidRPr="00865B5B">
        <w:rPr>
          <w:rFonts w:asciiTheme="minorEastAsia" w:hAnsiTheme="minorEastAsia"/>
        </w:rPr>
        <w:t>便利性</w:t>
      </w:r>
      <w:r>
        <w:rPr>
          <w:rFonts w:asciiTheme="minorEastAsia" w:hAnsiTheme="minorEastAsia" w:hint="eastAsia"/>
        </w:rPr>
        <w:t>。</w:t>
      </w:r>
      <w:r w:rsidR="006845D5">
        <w:rPr>
          <w:rFonts w:asciiTheme="minorEastAsia" w:hAnsiTheme="minorEastAsia"/>
        </w:rPr>
        <w:t>用户</w:t>
      </w:r>
      <w:r>
        <w:rPr>
          <w:rFonts w:asciiTheme="minorEastAsia" w:hAnsiTheme="minorEastAsia"/>
        </w:rPr>
        <w:t>提供凭据</w:t>
      </w:r>
      <w:r>
        <w:rPr>
          <w:rFonts w:asciiTheme="minorEastAsia" w:hAnsiTheme="minorEastAsia" w:hint="eastAsia"/>
        </w:rPr>
        <w:t>（例如账户和密码，或其他凭据），然后系统将指导他设置</w:t>
      </w: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和</w:t>
      </w:r>
      <w:r w:rsidR="00DC6CA6">
        <w:rPr>
          <w:rFonts w:asciiTheme="minorEastAsia" w:hAnsiTheme="minorEastAsia" w:hint="eastAsia"/>
        </w:rPr>
        <w:t>Windows</w:t>
      </w:r>
      <w:r w:rsidR="00DC6CA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Hello</w:t>
      </w:r>
      <w:r>
        <w:rPr>
          <w:rFonts w:asciiTheme="minorEastAsia" w:hAnsiTheme="minorEastAsia" w:hint="eastAsia"/>
        </w:rPr>
        <w:t>。设置成功后，</w:t>
      </w:r>
      <w:r w:rsidR="006845D5"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既可以通过生物特征来</w:t>
      </w:r>
      <w:r w:rsidR="000C63FE">
        <w:rPr>
          <w:rFonts w:asciiTheme="minorEastAsia" w:hAnsiTheme="minorEastAsia" w:hint="eastAsia"/>
        </w:rPr>
        <w:t>登录</w:t>
      </w:r>
      <w:r>
        <w:rPr>
          <w:rFonts w:asciiTheme="minorEastAsia" w:hAnsiTheme="minorEastAsia" w:hint="eastAsia"/>
        </w:rPr>
        <w:t>访问资源</w:t>
      </w:r>
      <w:r w:rsidR="00B7320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而不使用易被</w:t>
      </w:r>
      <w:r w:rsidR="00E62459">
        <w:rPr>
          <w:rFonts w:asciiTheme="minorEastAsia" w:hAnsiTheme="minorEastAsia" w:hint="eastAsia"/>
        </w:rPr>
        <w:t>盗取</w:t>
      </w:r>
      <w:r>
        <w:rPr>
          <w:rFonts w:asciiTheme="minorEastAsia" w:hAnsiTheme="minorEastAsia" w:hint="eastAsia"/>
        </w:rPr>
        <w:t>和</w:t>
      </w:r>
      <w:r w:rsidR="00E62459">
        <w:rPr>
          <w:rFonts w:asciiTheme="minorEastAsia" w:hAnsiTheme="minorEastAsia" w:hint="eastAsia"/>
        </w:rPr>
        <w:t>破解</w:t>
      </w:r>
      <w:r>
        <w:rPr>
          <w:rFonts w:asciiTheme="minorEastAsia" w:hAnsiTheme="minorEastAsia" w:hint="eastAsia"/>
        </w:rPr>
        <w:t>的凭据</w:t>
      </w:r>
      <w:r w:rsidR="0061790F">
        <w:rPr>
          <w:rFonts w:asciiTheme="minorEastAsia" w:hAnsiTheme="minorEastAsia" w:hint="eastAsia"/>
        </w:rPr>
        <w:t>。</w:t>
      </w:r>
    </w:p>
    <w:p w:rsidR="00865B5B" w:rsidRPr="00865B5B" w:rsidRDefault="00022630" w:rsidP="00865B5B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安全性。</w:t>
      </w: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有助于保护用户身份和用户凭据。由于不使用任何密码，它有助于避开网络钓鱼和暴力攻击。除此之外，他还有助于防止服务器功能损坏，因为</w:t>
      </w:r>
      <w:r>
        <w:rPr>
          <w:rFonts w:asciiTheme="minorEastAsia" w:hAnsiTheme="minorEastAsia"/>
        </w:rPr>
        <w:t>Microsoft Passport</w:t>
      </w:r>
      <w:r>
        <w:rPr>
          <w:rFonts w:asciiTheme="minorEastAsia" w:hAnsiTheme="minorEastAsia" w:hint="eastAsia"/>
        </w:rPr>
        <w:t>凭据是不对称的密钥对，这有助于在受信任平台模块（</w:t>
      </w:r>
      <w:r>
        <w:rPr>
          <w:rFonts w:asciiTheme="minorEastAsia" w:hAnsiTheme="minorEastAsia"/>
        </w:rPr>
        <w:t>TPM</w:t>
      </w:r>
      <w:r>
        <w:rPr>
          <w:rFonts w:asciiTheme="minorEastAsia" w:hAnsiTheme="minorEastAsia" w:hint="eastAsia"/>
        </w:rPr>
        <w:t>）的隔离环境内生成这些密钥时阻止重播攻击。</w:t>
      </w:r>
    </w:p>
    <w:p w:rsidR="002B6960" w:rsidRPr="002B6960" w:rsidRDefault="002B6960" w:rsidP="002B6960">
      <w:pPr>
        <w:pStyle w:val="2"/>
        <w:rPr>
          <w:rFonts w:asciiTheme="minorEastAsia" w:eastAsiaTheme="minorEastAsia" w:hAnsiTheme="minorEastAsia"/>
        </w:rPr>
      </w:pPr>
      <w:r w:rsidRPr="002B6960">
        <w:rPr>
          <w:rFonts w:asciiTheme="minorEastAsia" w:eastAsiaTheme="minorEastAsia" w:hAnsiTheme="minorEastAsia"/>
        </w:rPr>
        <w:lastRenderedPageBreak/>
        <w:t xml:space="preserve">Windows Hello </w:t>
      </w:r>
      <w:r w:rsidRPr="002B6960">
        <w:rPr>
          <w:rFonts w:asciiTheme="minorEastAsia" w:eastAsiaTheme="minorEastAsia" w:hAnsiTheme="minorEastAsia" w:hint="eastAsia"/>
        </w:rPr>
        <w:t>与</w:t>
      </w:r>
      <w:r w:rsidRPr="002B6960">
        <w:rPr>
          <w:rFonts w:asciiTheme="minorEastAsia" w:eastAsiaTheme="minorEastAsia" w:hAnsiTheme="minorEastAsia"/>
        </w:rPr>
        <w:t xml:space="preserve"> </w:t>
      </w:r>
      <w:r w:rsidR="00685321">
        <w:rPr>
          <w:rFonts w:asciiTheme="minorEastAsia" w:eastAsiaTheme="minorEastAsia" w:hAnsiTheme="minorEastAsia"/>
        </w:rPr>
        <w:t xml:space="preserve">Microsoft </w:t>
      </w:r>
      <w:r w:rsidRPr="002B6960">
        <w:rPr>
          <w:rFonts w:asciiTheme="minorEastAsia" w:eastAsiaTheme="minorEastAsia" w:hAnsiTheme="minorEastAsia"/>
        </w:rPr>
        <w:t>Passport</w:t>
      </w:r>
      <w:r w:rsidRPr="002B6960">
        <w:rPr>
          <w:rFonts w:asciiTheme="minorEastAsia" w:eastAsiaTheme="minorEastAsia" w:hAnsiTheme="minorEastAsia" w:hint="eastAsia"/>
        </w:rPr>
        <w:t>的关系</w:t>
      </w:r>
    </w:p>
    <w:p w:rsidR="00DD7A0B" w:rsidRPr="00355A93" w:rsidRDefault="00C833EB" w:rsidP="00355A93">
      <w:pPr>
        <w:spacing w:line="360" w:lineRule="auto"/>
        <w:ind w:firstLineChars="200" w:firstLine="420"/>
        <w:rPr>
          <w:rFonts w:asciiTheme="minorEastAsia" w:hAnsiTheme="minorEastAsia"/>
        </w:rPr>
      </w:pPr>
      <w:r w:rsidRPr="00355A93">
        <w:rPr>
          <w:rFonts w:asciiTheme="minorEastAsia" w:hAnsiTheme="minorEastAsia" w:hint="eastAsia"/>
        </w:rPr>
        <w:t>在</w:t>
      </w:r>
      <w:r w:rsidRPr="00355A93">
        <w:rPr>
          <w:rFonts w:asciiTheme="minorEastAsia" w:hAnsiTheme="minorEastAsia"/>
        </w:rPr>
        <w:t>Windows10</w:t>
      </w:r>
      <w:r w:rsidRPr="00355A93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,</w:t>
      </w:r>
      <w:r w:rsidRPr="00355A93">
        <w:rPr>
          <w:rFonts w:asciiTheme="minorEastAsia" w:hAnsiTheme="minorEastAsia"/>
        </w:rPr>
        <w:t>Windows Hello</w:t>
      </w:r>
      <w:r w:rsidRPr="00355A93"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 xml:space="preserve">Microsoft </w:t>
      </w:r>
      <w:r w:rsidRPr="00355A93">
        <w:rPr>
          <w:rFonts w:asciiTheme="minorEastAsia" w:hAnsiTheme="minorEastAsia"/>
        </w:rPr>
        <w:t>Passport</w:t>
      </w:r>
      <w:r>
        <w:rPr>
          <w:rFonts w:asciiTheme="minorEastAsia" w:hAnsiTheme="minorEastAsia" w:hint="eastAsia"/>
        </w:rPr>
        <w:t>结合在一起为,Micr</w:t>
      </w:r>
      <w:r>
        <w:rPr>
          <w:rFonts w:asciiTheme="minorEastAsia" w:hAnsiTheme="minorEastAsia"/>
        </w:rPr>
        <w:t xml:space="preserve">osoft </w:t>
      </w:r>
      <w:r w:rsidR="00A511F1" w:rsidRPr="00355A93">
        <w:rPr>
          <w:rFonts w:asciiTheme="minorEastAsia" w:hAnsiTheme="minorEastAsia"/>
        </w:rPr>
        <w:t>Passport</w:t>
      </w:r>
      <w:r w:rsidR="00A511F1" w:rsidRPr="00355A93">
        <w:rPr>
          <w:rFonts w:asciiTheme="minorEastAsia" w:hAnsiTheme="minorEastAsia" w:hint="eastAsia"/>
        </w:rPr>
        <w:t>将用户的鉴</w:t>
      </w:r>
      <w:proofErr w:type="gramStart"/>
      <w:r w:rsidR="00A511F1" w:rsidRPr="00355A93">
        <w:rPr>
          <w:rFonts w:asciiTheme="minorEastAsia" w:hAnsiTheme="minorEastAsia" w:hint="eastAsia"/>
        </w:rPr>
        <w:t>权信息</w:t>
      </w:r>
      <w:proofErr w:type="gramEnd"/>
      <w:r w:rsidR="00A511F1" w:rsidRPr="00355A93">
        <w:rPr>
          <w:rFonts w:asciiTheme="minorEastAsia" w:hAnsiTheme="minorEastAsia" w:hint="eastAsia"/>
        </w:rPr>
        <w:t>通过系统加密保存起来，用于系统级别的安全认证。</w:t>
      </w:r>
      <w:bookmarkStart w:id="3" w:name="_GoBack"/>
      <w:bookmarkEnd w:id="3"/>
      <w:del w:id="4" w:author="Zepeng She" w:date="2015-12-01T15:05:00Z">
        <w:r w:rsidR="00E614A9" w:rsidRPr="00355A93" w:rsidDel="006C1DB7">
          <w:rPr>
            <w:rFonts w:asciiTheme="minorEastAsia" w:hAnsiTheme="minorEastAsia" w:hint="eastAsia"/>
          </w:rPr>
          <w:delText>。</w:delText>
        </w:r>
      </w:del>
    </w:p>
    <w:p w:rsidR="00E614A9" w:rsidRDefault="00E614A9" w:rsidP="00355A93">
      <w:pPr>
        <w:spacing w:line="360" w:lineRule="auto"/>
        <w:ind w:firstLineChars="200" w:firstLine="420"/>
        <w:rPr>
          <w:rFonts w:asciiTheme="minorEastAsia" w:hAnsiTheme="minorEastAsia"/>
        </w:rPr>
      </w:pPr>
      <w:r w:rsidRPr="00355A93">
        <w:rPr>
          <w:rFonts w:asciiTheme="minorEastAsia" w:hAnsiTheme="minorEastAsia"/>
        </w:rPr>
        <w:t>简单的来讲</w:t>
      </w:r>
      <w:r w:rsidRPr="00355A93">
        <w:rPr>
          <w:rFonts w:asciiTheme="minorEastAsia" w:hAnsiTheme="minorEastAsia" w:hint="eastAsia"/>
        </w:rPr>
        <w:t>，</w:t>
      </w:r>
      <w:r w:rsidR="001242DA">
        <w:rPr>
          <w:rFonts w:asciiTheme="minorEastAsia" w:hAnsiTheme="minorEastAsia" w:hint="eastAsia"/>
        </w:rPr>
        <w:t>Microsoft</w:t>
      </w:r>
      <w:r w:rsidR="001242DA">
        <w:rPr>
          <w:rFonts w:asciiTheme="minorEastAsia" w:hAnsiTheme="minorEastAsia"/>
        </w:rPr>
        <w:t xml:space="preserve"> </w:t>
      </w:r>
      <w:r w:rsidRPr="00355A93">
        <w:rPr>
          <w:rFonts w:asciiTheme="minorEastAsia" w:hAnsiTheme="minorEastAsia" w:hint="eastAsia"/>
        </w:rPr>
        <w:t>Passport</w:t>
      </w:r>
      <w:r w:rsidRPr="00355A93">
        <w:rPr>
          <w:rFonts w:asciiTheme="minorEastAsia" w:hAnsiTheme="minorEastAsia"/>
        </w:rPr>
        <w:t>用来加密</w:t>
      </w:r>
      <w:r w:rsidR="00851698" w:rsidRPr="00355A93">
        <w:rPr>
          <w:rFonts w:asciiTheme="minorEastAsia" w:hAnsiTheme="minorEastAsia" w:hint="eastAsia"/>
        </w:rPr>
        <w:t>、</w:t>
      </w:r>
      <w:r w:rsidR="00851698" w:rsidRPr="00355A93">
        <w:rPr>
          <w:rFonts w:asciiTheme="minorEastAsia" w:hAnsiTheme="minorEastAsia"/>
        </w:rPr>
        <w:t>存储</w:t>
      </w:r>
      <w:r w:rsidRPr="00355A93">
        <w:rPr>
          <w:rFonts w:asciiTheme="minorEastAsia" w:hAnsiTheme="minorEastAsia"/>
        </w:rPr>
        <w:t>用户的鉴权信息</w:t>
      </w:r>
      <w:r w:rsidRPr="00355A93">
        <w:rPr>
          <w:rFonts w:asciiTheme="minorEastAsia" w:hAnsiTheme="minorEastAsia" w:hint="eastAsia"/>
        </w:rPr>
        <w:t>。</w:t>
      </w:r>
      <w:r w:rsidR="00851698" w:rsidRPr="00355A93">
        <w:rPr>
          <w:rFonts w:asciiTheme="minorEastAsia" w:hAnsiTheme="minorEastAsia"/>
        </w:rPr>
        <w:t>Windows Hello</w:t>
      </w:r>
      <w:r w:rsidR="00212A7F" w:rsidRPr="00355A93">
        <w:rPr>
          <w:rFonts w:asciiTheme="minorEastAsia" w:hAnsiTheme="minorEastAsia"/>
        </w:rPr>
        <w:t>用来识别用户的生物特征</w:t>
      </w:r>
      <w:r w:rsidR="00212A7F" w:rsidRPr="00355A93">
        <w:rPr>
          <w:rFonts w:asciiTheme="minorEastAsia" w:hAnsiTheme="minorEastAsia" w:hint="eastAsia"/>
        </w:rPr>
        <w:t>。我们可以使用</w:t>
      </w:r>
      <w:r w:rsidR="00212A7F" w:rsidRPr="00355A93">
        <w:rPr>
          <w:rFonts w:asciiTheme="minorEastAsia" w:hAnsiTheme="minorEastAsia"/>
        </w:rPr>
        <w:t xml:space="preserve">Windows </w:t>
      </w:r>
      <w:r w:rsidR="00212A7F" w:rsidRPr="00355A93">
        <w:rPr>
          <w:rFonts w:asciiTheme="minorEastAsia" w:hAnsiTheme="minorEastAsia" w:hint="eastAsia"/>
        </w:rPr>
        <w:t>Hello读取用户的生物特征，将用户的鉴</w:t>
      </w:r>
      <w:proofErr w:type="gramStart"/>
      <w:r w:rsidR="00212A7F" w:rsidRPr="00355A93">
        <w:rPr>
          <w:rFonts w:asciiTheme="minorEastAsia" w:hAnsiTheme="minorEastAsia" w:hint="eastAsia"/>
        </w:rPr>
        <w:t>权信</w:t>
      </w:r>
      <w:r w:rsidR="008C46D0" w:rsidRPr="00355A93">
        <w:rPr>
          <w:rFonts w:asciiTheme="minorEastAsia" w:hAnsiTheme="minorEastAsia" w:hint="eastAsia"/>
        </w:rPr>
        <w:t>息</w:t>
      </w:r>
      <w:proofErr w:type="gramEnd"/>
      <w:r w:rsidR="008C46D0" w:rsidRPr="00355A93">
        <w:rPr>
          <w:rFonts w:asciiTheme="minorEastAsia" w:hAnsiTheme="minorEastAsia" w:hint="eastAsia"/>
        </w:rPr>
        <w:t>保存在</w:t>
      </w:r>
      <w:r w:rsidR="008C46D0" w:rsidRPr="00355A93">
        <w:rPr>
          <w:rFonts w:asciiTheme="minorEastAsia" w:hAnsiTheme="minorEastAsia"/>
        </w:rPr>
        <w:t>Passport</w:t>
      </w:r>
      <w:r w:rsidR="008C46D0" w:rsidRPr="00355A93">
        <w:rPr>
          <w:rFonts w:asciiTheme="minorEastAsia" w:hAnsiTheme="minorEastAsia" w:hint="eastAsia"/>
        </w:rPr>
        <w:t>里面，并且建立</w:t>
      </w:r>
      <w:r w:rsidR="008C46D0" w:rsidRPr="00355A93">
        <w:rPr>
          <w:rFonts w:asciiTheme="minorEastAsia" w:hAnsiTheme="minorEastAsia"/>
        </w:rPr>
        <w:t>生物特征与用户鉴</w:t>
      </w:r>
      <w:proofErr w:type="gramStart"/>
      <w:r w:rsidR="008C46D0" w:rsidRPr="00355A93">
        <w:rPr>
          <w:rFonts w:asciiTheme="minorEastAsia" w:hAnsiTheme="minorEastAsia"/>
        </w:rPr>
        <w:t>权信息</w:t>
      </w:r>
      <w:proofErr w:type="gramEnd"/>
      <w:r w:rsidR="008C46D0" w:rsidRPr="00355A93">
        <w:rPr>
          <w:rFonts w:asciiTheme="minorEastAsia" w:hAnsiTheme="minorEastAsia"/>
        </w:rPr>
        <w:t>的关联</w:t>
      </w:r>
      <w:r w:rsidR="008C46D0" w:rsidRPr="00355A93">
        <w:rPr>
          <w:rFonts w:asciiTheme="minorEastAsia" w:hAnsiTheme="minorEastAsia" w:hint="eastAsia"/>
        </w:rPr>
        <w:t>。</w:t>
      </w:r>
      <w:r w:rsidR="008C46D0" w:rsidRPr="00355A93">
        <w:rPr>
          <w:rFonts w:asciiTheme="minorEastAsia" w:hAnsiTheme="minorEastAsia"/>
        </w:rPr>
        <w:t>在用户登录时</w:t>
      </w:r>
      <w:r w:rsidR="008C46D0" w:rsidRPr="00355A93">
        <w:rPr>
          <w:rFonts w:asciiTheme="minorEastAsia" w:hAnsiTheme="minorEastAsia" w:hint="eastAsia"/>
        </w:rPr>
        <w:t>，</w:t>
      </w:r>
      <w:r w:rsidR="008C46D0" w:rsidRPr="00355A93">
        <w:rPr>
          <w:rFonts w:asciiTheme="minorEastAsia" w:hAnsiTheme="minorEastAsia"/>
        </w:rPr>
        <w:t>用户通过生物特征即可查找对应的密码完成鉴权登录</w:t>
      </w:r>
      <w:r w:rsidR="008C46D0" w:rsidRPr="00355A93">
        <w:rPr>
          <w:rFonts w:asciiTheme="minorEastAsia" w:hAnsiTheme="minorEastAsia" w:hint="eastAsia"/>
        </w:rPr>
        <w:t>。</w:t>
      </w:r>
    </w:p>
    <w:p w:rsidR="004E2CF1" w:rsidRPr="004E2CF1" w:rsidRDefault="004E2CF1" w:rsidP="00355A93">
      <w:pPr>
        <w:spacing w:line="360" w:lineRule="auto"/>
        <w:ind w:firstLineChars="200" w:firstLine="422"/>
        <w:rPr>
          <w:rFonts w:asciiTheme="minorEastAsia" w:hAnsiTheme="minorEastAsia"/>
          <w:b/>
        </w:rPr>
      </w:pPr>
      <w:r w:rsidRPr="004E2CF1">
        <w:rPr>
          <w:rFonts w:asciiTheme="minorEastAsia" w:hAnsiTheme="minorEastAsia"/>
          <w:b/>
        </w:rPr>
        <w:t>工作原理</w:t>
      </w:r>
      <w:r w:rsidR="009A4531">
        <w:rPr>
          <w:rFonts w:asciiTheme="minorEastAsia" w:hAnsiTheme="minorEastAsia" w:hint="eastAsia"/>
          <w:b/>
        </w:rPr>
        <w:t>：</w:t>
      </w:r>
    </w:p>
    <w:p w:rsidR="00E23D60" w:rsidRPr="007A0B5C" w:rsidRDefault="007A2A84" w:rsidP="00355A93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Passport凭据是不对称的密钥对，</w:t>
      </w:r>
      <w:r w:rsidR="00BC72CB">
        <w:rPr>
          <w:rFonts w:asciiTheme="minorEastAsia" w:hAnsiTheme="minorEastAsia" w:hint="eastAsia"/>
        </w:rPr>
        <w:t>它是在系统受信的隔离环境内生成的</w:t>
      </w:r>
      <w:r w:rsidR="00127F6B">
        <w:rPr>
          <w:rFonts w:asciiTheme="minorEastAsia" w:hAnsiTheme="minorEastAsia" w:hint="eastAsia"/>
        </w:rPr>
        <w:t>。而</w:t>
      </w:r>
      <w:r w:rsidR="00127F6B">
        <w:rPr>
          <w:rFonts w:asciiTheme="minorEastAsia" w:hAnsiTheme="minorEastAsia"/>
        </w:rPr>
        <w:t>Windows Hello</w:t>
      </w:r>
      <w:r w:rsidR="00127F6B">
        <w:rPr>
          <w:rFonts w:asciiTheme="minorEastAsia" w:hAnsiTheme="minorEastAsia" w:hint="eastAsia"/>
        </w:rPr>
        <w:t>是系统通过设备采集的生物特征，采集成功后，会返回一个唯一的用户</w:t>
      </w:r>
      <w:r w:rsidR="00127F6B">
        <w:rPr>
          <w:rFonts w:asciiTheme="minorEastAsia" w:hAnsiTheme="minorEastAsia"/>
        </w:rPr>
        <w:t>ID</w:t>
      </w:r>
      <w:r w:rsidR="00127F6B">
        <w:rPr>
          <w:rFonts w:asciiTheme="minorEastAsia" w:hAnsiTheme="minorEastAsia" w:hint="eastAsia"/>
        </w:rPr>
        <w:t>。系统将</w:t>
      </w:r>
      <w:r w:rsidR="007A0B5C">
        <w:rPr>
          <w:rFonts w:asciiTheme="minorEastAsia" w:hAnsiTheme="minorEastAsia" w:hint="eastAsia"/>
        </w:rPr>
        <w:t>用户ID与</w:t>
      </w:r>
      <w:r w:rsidR="007A0B5C">
        <w:rPr>
          <w:rFonts w:asciiTheme="minorEastAsia" w:hAnsiTheme="minorEastAsia"/>
        </w:rPr>
        <w:t>Passport</w:t>
      </w:r>
      <w:r w:rsidR="007A0B5C">
        <w:rPr>
          <w:rFonts w:asciiTheme="minorEastAsia" w:hAnsiTheme="minorEastAsia" w:hint="eastAsia"/>
        </w:rPr>
        <w:t>的密钥存储在系统隔离区内，在用户登录时，如果生物特征识别成功，系统会根据用户ID来查找密钥并验证</w:t>
      </w:r>
      <w:r w:rsidR="00362C38">
        <w:rPr>
          <w:rFonts w:asciiTheme="minorEastAsia" w:hAnsiTheme="minorEastAsia" w:hint="eastAsia"/>
        </w:rPr>
        <w:t>授权</w:t>
      </w:r>
      <w:r w:rsidR="00027041">
        <w:rPr>
          <w:rFonts w:asciiTheme="minorEastAsia" w:hAnsiTheme="minorEastAsia" w:hint="eastAsia"/>
        </w:rPr>
        <w:t>登录</w:t>
      </w:r>
      <w:r w:rsidR="007A0B5C">
        <w:rPr>
          <w:rFonts w:asciiTheme="minorEastAsia" w:hAnsiTheme="minorEastAsia" w:hint="eastAsia"/>
        </w:rPr>
        <w:t>。</w:t>
      </w:r>
    </w:p>
    <w:p w:rsidR="00496311" w:rsidRDefault="007E7AAC" w:rsidP="00496311">
      <w:pPr>
        <w:pStyle w:val="2"/>
      </w:pPr>
      <w:r>
        <w:t>动手实验</w:t>
      </w:r>
    </w:p>
    <w:p w:rsidR="00473649" w:rsidRPr="005167C9" w:rsidRDefault="003A0B31" w:rsidP="00C75B00">
      <w:pPr>
        <w:spacing w:line="360" w:lineRule="auto"/>
      </w:pPr>
      <w:r>
        <w:t>Windows 10 SDK</w:t>
      </w:r>
      <w:r w:rsidR="00AD48ED">
        <w:rPr>
          <w:rFonts w:hint="eastAsia"/>
        </w:rPr>
        <w:t>为开发者提供</w:t>
      </w:r>
      <w:r w:rsidR="00154C67">
        <w:rPr>
          <w:rFonts w:hint="eastAsia"/>
        </w:rPr>
        <w:t>了</w:t>
      </w:r>
      <w:r w:rsidR="00154C67">
        <w:rPr>
          <w:rFonts w:hint="eastAsia"/>
        </w:rPr>
        <w:t>Windows</w:t>
      </w:r>
      <w:r w:rsidR="00154C67">
        <w:t xml:space="preserve"> Hello</w:t>
      </w:r>
      <w:r w:rsidR="00154C67">
        <w:rPr>
          <w:rFonts w:hint="eastAsia"/>
        </w:rPr>
        <w:t>的</w:t>
      </w:r>
      <w:r w:rsidR="00154C67">
        <w:rPr>
          <w:rFonts w:hint="eastAsia"/>
        </w:rPr>
        <w:t>API</w:t>
      </w:r>
      <w:r w:rsidR="00CD3F07">
        <w:rPr>
          <w:rFonts w:hint="eastAsia"/>
        </w:rPr>
        <w:t>。</w:t>
      </w:r>
      <w:r w:rsidR="00154C67">
        <w:rPr>
          <w:rFonts w:hint="eastAsia"/>
        </w:rPr>
        <w:t>开发人员通过这些</w:t>
      </w:r>
      <w:r w:rsidR="00154C67">
        <w:rPr>
          <w:rFonts w:hint="eastAsia"/>
        </w:rPr>
        <w:t>API</w:t>
      </w:r>
      <w:r w:rsidR="00154C67">
        <w:rPr>
          <w:rFonts w:hint="eastAsia"/>
        </w:rPr>
        <w:t>，可以构建自己的</w:t>
      </w:r>
      <w:r w:rsidR="005167C9">
        <w:rPr>
          <w:rFonts w:hint="eastAsia"/>
        </w:rPr>
        <w:t>安全策略，将自己的鉴权系统与</w:t>
      </w:r>
      <w:r w:rsidR="005167C9">
        <w:t>Windows Hello</w:t>
      </w:r>
      <w:r w:rsidR="005167C9">
        <w:rPr>
          <w:rFonts w:hint="eastAsia"/>
        </w:rPr>
        <w:t>相结合，开发更</w:t>
      </w:r>
      <w:proofErr w:type="gramStart"/>
      <w:r w:rsidR="005167C9">
        <w:rPr>
          <w:rFonts w:hint="eastAsia"/>
        </w:rPr>
        <w:t>炫</w:t>
      </w:r>
      <w:proofErr w:type="gramEnd"/>
      <w:r w:rsidR="005167C9">
        <w:rPr>
          <w:rFonts w:hint="eastAsia"/>
        </w:rPr>
        <w:t>酷的应用。</w:t>
      </w:r>
    </w:p>
    <w:p w:rsidR="00473649" w:rsidRDefault="00473649" w:rsidP="00473649">
      <w:pPr>
        <w:pStyle w:val="2"/>
      </w:pPr>
      <w:r>
        <w:t>通过示例您将学会</w:t>
      </w:r>
    </w:p>
    <w:p w:rsidR="00E33D6A" w:rsidRDefault="00E33D6A" w:rsidP="004D6907">
      <w:pPr>
        <w:pStyle w:val="a5"/>
        <w:numPr>
          <w:ilvl w:val="0"/>
          <w:numId w:val="2"/>
        </w:numPr>
        <w:spacing w:line="360" w:lineRule="auto"/>
        <w:ind w:hangingChars="200"/>
      </w:pPr>
      <w:r>
        <w:t>本地密码凭据管理</w:t>
      </w:r>
      <w:r>
        <w:rPr>
          <w:rFonts w:hint="eastAsia"/>
        </w:rPr>
        <w:t>。</w:t>
      </w:r>
      <w:r>
        <w:t>凭据创建</w:t>
      </w:r>
      <w:r>
        <w:rPr>
          <w:rFonts w:hint="eastAsia"/>
        </w:rPr>
        <w:t>、</w:t>
      </w:r>
      <w:r>
        <w:t>凭据获取</w:t>
      </w:r>
      <w:r>
        <w:rPr>
          <w:rFonts w:hint="eastAsia"/>
        </w:rPr>
        <w:t>。</w:t>
      </w:r>
    </w:p>
    <w:p w:rsidR="00E33D6A" w:rsidRDefault="00E33D6A" w:rsidP="00C75B00">
      <w:pPr>
        <w:pStyle w:val="a5"/>
        <w:numPr>
          <w:ilvl w:val="0"/>
          <w:numId w:val="2"/>
        </w:numPr>
        <w:spacing w:line="360" w:lineRule="auto"/>
        <w:ind w:hangingChars="200"/>
      </w:pPr>
      <w:r>
        <w:rPr>
          <w:rFonts w:hint="eastAsia"/>
        </w:rPr>
        <w:t>Windows</w:t>
      </w:r>
      <w:r>
        <w:t xml:space="preserve"> Hello</w:t>
      </w:r>
      <w:r>
        <w:rPr>
          <w:rFonts w:hint="eastAsia"/>
        </w:rPr>
        <w:t>启用。</w:t>
      </w:r>
      <w:r>
        <w:t>PIN</w:t>
      </w:r>
      <w:r>
        <w:rPr>
          <w:rFonts w:hint="eastAsia"/>
        </w:rPr>
        <w:t>码使用。</w:t>
      </w:r>
    </w:p>
    <w:p w:rsidR="00587384" w:rsidRDefault="00587384" w:rsidP="00587384">
      <w:pPr>
        <w:pStyle w:val="2"/>
      </w:pPr>
      <w:r>
        <w:rPr>
          <w:rFonts w:hint="eastAsia"/>
        </w:rPr>
        <w:t>准备工作</w:t>
      </w:r>
    </w:p>
    <w:p w:rsidR="00860F70" w:rsidRDefault="004727C9" w:rsidP="00C75B00">
      <w:pPr>
        <w:spacing w:line="360" w:lineRule="auto"/>
      </w:pPr>
      <w:r>
        <w:t xml:space="preserve">Windows 10 </w:t>
      </w:r>
      <w:r>
        <w:t>要求必须在包含生物特征传感器的设备上启用</w:t>
      </w:r>
      <w:r>
        <w:rPr>
          <w:rFonts w:hint="eastAsia"/>
        </w:rPr>
        <w:t>PIN</w:t>
      </w:r>
      <w:r>
        <w:rPr>
          <w:rFonts w:hint="eastAsia"/>
        </w:rPr>
        <w:t>码，才能</w:t>
      </w:r>
      <w:r w:rsidR="00F55764">
        <w:rPr>
          <w:rFonts w:hint="eastAsia"/>
        </w:rPr>
        <w:t>使用</w:t>
      </w:r>
      <w:r w:rsidR="00F55764">
        <w:t>Windows Hello</w:t>
      </w:r>
      <w:r w:rsidR="00601EAD">
        <w:rPr>
          <w:rFonts w:hint="eastAsia"/>
        </w:rPr>
        <w:t>来管理登录凭据。</w:t>
      </w:r>
      <w:r w:rsidR="00860F70">
        <w:t>下面</w:t>
      </w:r>
      <w:r w:rsidR="00860F70">
        <w:rPr>
          <w:rFonts w:hint="eastAsia"/>
        </w:rPr>
        <w:t>，</w:t>
      </w:r>
      <w:r w:rsidR="00860F70">
        <w:t>我们来演示如何启用</w:t>
      </w:r>
      <w:r w:rsidR="00860F70">
        <w:rPr>
          <w:rFonts w:hint="eastAsia"/>
        </w:rPr>
        <w:t>PIN</w:t>
      </w:r>
      <w:r w:rsidR="00860F70">
        <w:rPr>
          <w:rFonts w:hint="eastAsia"/>
        </w:rPr>
        <w:t>码。</w:t>
      </w:r>
      <w:r w:rsidR="00375ADB">
        <w:rPr>
          <w:rFonts w:hint="eastAsia"/>
        </w:rPr>
        <w:t>（如果您的已启用</w:t>
      </w:r>
      <w:r w:rsidR="00375ADB">
        <w:t>PIN</w:t>
      </w:r>
      <w:r w:rsidR="00375ADB">
        <w:rPr>
          <w:rFonts w:hint="eastAsia"/>
        </w:rPr>
        <w:t>码，请忽略这个段落的内容）</w:t>
      </w:r>
    </w:p>
    <w:p w:rsidR="00242DF8" w:rsidRDefault="00242DF8" w:rsidP="00860F70"/>
    <w:p w:rsidR="00780862" w:rsidRDefault="00AE5ABC" w:rsidP="00C75B00">
      <w:pPr>
        <w:spacing w:line="360" w:lineRule="auto"/>
        <w:rPr>
          <w:rFonts w:asciiTheme="minorEastAsia" w:hAnsiTheme="minorEastAsia"/>
          <w:b/>
        </w:rPr>
      </w:pPr>
      <w:r w:rsidRPr="00AE5ABC">
        <w:rPr>
          <w:rFonts w:asciiTheme="minorEastAsia" w:hAnsiTheme="minorEastAsia"/>
          <w:b/>
        </w:rPr>
        <w:t>设置PIN码</w:t>
      </w:r>
    </w:p>
    <w:p w:rsidR="00AE5ABC" w:rsidRDefault="00AE5ABC" w:rsidP="00C75B00">
      <w:pPr>
        <w:spacing w:line="360" w:lineRule="auto"/>
        <w:rPr>
          <w:rFonts w:asciiTheme="minorEastAsia" w:hAnsiTheme="minorEastAsia"/>
        </w:rPr>
      </w:pPr>
      <w:r w:rsidRPr="00AE5ABC">
        <w:rPr>
          <w:rFonts w:asciiTheme="minorEastAsia" w:hAnsiTheme="minorEastAsia"/>
        </w:rPr>
        <w:t>打开</w:t>
      </w:r>
      <w:r>
        <w:rPr>
          <w:rFonts w:asciiTheme="minorEastAsia" w:hAnsiTheme="minorEastAsia" w:hint="eastAsia"/>
        </w:rPr>
        <w:t>“</w:t>
      </w:r>
      <w:r w:rsidRPr="00AE5ABC">
        <w:rPr>
          <w:rFonts w:asciiTheme="minorEastAsia" w:hAnsiTheme="minorEastAsia"/>
        </w:rPr>
        <w:t>开始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菜单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点击设置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登录选项</w:t>
      </w:r>
      <w:r>
        <w:rPr>
          <w:rFonts w:asciiTheme="minorEastAsia" w:hAnsiTheme="minorEastAsia" w:hint="eastAsia"/>
        </w:rPr>
        <w:t>。</w:t>
      </w:r>
    </w:p>
    <w:p w:rsidR="00AE5ABC" w:rsidRPr="00AE5ABC" w:rsidRDefault="007123F5" w:rsidP="00AE5ABC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A01A209" wp14:editId="4FFE0B36">
            <wp:extent cx="5274310" cy="3876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93" w:rsidRDefault="00B26187" w:rsidP="00BD1999">
      <w:pPr>
        <w:spacing w:line="360" w:lineRule="auto"/>
      </w:pPr>
      <w:r>
        <w:t>在</w:t>
      </w:r>
      <w:r>
        <w:rPr>
          <w:rFonts w:hint="eastAsia"/>
        </w:rPr>
        <w:t>“</w:t>
      </w:r>
      <w:r>
        <w:t>登录选项</w:t>
      </w:r>
      <w:r>
        <w:rPr>
          <w:rFonts w:hint="eastAsia"/>
        </w:rPr>
        <w:t>”</w:t>
      </w:r>
      <w:r>
        <w:t>面板下</w:t>
      </w:r>
      <w:r>
        <w:rPr>
          <w:rFonts w:hint="eastAsia"/>
        </w:rPr>
        <w:t>，</w:t>
      </w:r>
      <w:r w:rsidR="007123F5">
        <w:t>添加一个</w:t>
      </w:r>
      <w:r w:rsidR="007123F5">
        <w:rPr>
          <w:rFonts w:hint="eastAsia"/>
        </w:rPr>
        <w:t>PIN</w:t>
      </w:r>
      <w:r w:rsidR="007123F5">
        <w:rPr>
          <w:rFonts w:hint="eastAsia"/>
        </w:rPr>
        <w:t>码后</w:t>
      </w:r>
      <w:r w:rsidR="00C84DE2">
        <w:rPr>
          <w:rFonts w:hint="eastAsia"/>
        </w:rPr>
        <w:t>，</w:t>
      </w:r>
      <w:r w:rsidR="007123F5">
        <w:rPr>
          <w:rFonts w:hint="eastAsia"/>
        </w:rPr>
        <w:t>即可</w:t>
      </w:r>
      <w:r>
        <w:rPr>
          <w:rFonts w:hint="eastAsia"/>
        </w:rPr>
        <w:t>开启</w:t>
      </w:r>
      <w:r w:rsidR="007123F5">
        <w:rPr>
          <w:rFonts w:hint="eastAsia"/>
        </w:rPr>
        <w:t>Windows</w:t>
      </w:r>
      <w:r w:rsidR="007123F5">
        <w:t xml:space="preserve"> Hello</w:t>
      </w:r>
      <w:r>
        <w:rPr>
          <w:rFonts w:hint="eastAsia"/>
        </w:rPr>
        <w:t>。</w:t>
      </w:r>
    </w:p>
    <w:p w:rsidR="007123F5" w:rsidRDefault="00BD1999" w:rsidP="00E03993">
      <w:r>
        <w:rPr>
          <w:noProof/>
        </w:rPr>
        <w:drawing>
          <wp:inline distT="0" distB="0" distL="0" distR="0" wp14:anchorId="1E82B3E8" wp14:editId="10AC5C1A">
            <wp:extent cx="5274310" cy="38766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F5" w:rsidRDefault="006B2088" w:rsidP="006A37EE">
      <w:pPr>
        <w:spacing w:line="360" w:lineRule="auto"/>
      </w:pPr>
      <w:r>
        <w:t>在</w:t>
      </w:r>
      <w:r>
        <w:rPr>
          <w:rFonts w:hint="eastAsia"/>
        </w:rPr>
        <w:t xml:space="preserve">Windows Hello </w:t>
      </w:r>
      <w:r>
        <w:rPr>
          <w:rFonts w:hint="eastAsia"/>
        </w:rPr>
        <w:t>选项下面，我们可以设置指纹、面孔</w:t>
      </w:r>
      <w:r w:rsidR="00D168D9">
        <w:rPr>
          <w:rFonts w:hint="eastAsia"/>
        </w:rPr>
        <w:t>，</w:t>
      </w:r>
      <w:r>
        <w:rPr>
          <w:rFonts w:hint="eastAsia"/>
        </w:rPr>
        <w:t>通过设备的传感器来采集我们的生物特征。</w:t>
      </w:r>
    </w:p>
    <w:p w:rsidR="00900139" w:rsidRPr="00900139" w:rsidRDefault="009F432B" w:rsidP="006A37E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CA2E281" wp14:editId="35E871F9">
            <wp:extent cx="5274310" cy="4060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51" w:rsidRDefault="00C76F96" w:rsidP="0024262A">
      <w:pPr>
        <w:pStyle w:val="2"/>
      </w:pPr>
      <w:r>
        <w:rPr>
          <w:rFonts w:hint="eastAsia"/>
        </w:rPr>
        <w:t>挑战</w:t>
      </w:r>
    </w:p>
    <w:p w:rsidR="003D0922" w:rsidRDefault="0024262A" w:rsidP="00173B50">
      <w:pPr>
        <w:spacing w:line="360" w:lineRule="auto"/>
        <w:rPr>
          <w:rFonts w:asciiTheme="minorEastAsia" w:hAnsiTheme="minorEastAsia"/>
        </w:rPr>
      </w:pPr>
      <w:r w:rsidRPr="00173B50">
        <w:rPr>
          <w:rFonts w:asciiTheme="minorEastAsia" w:hAnsiTheme="minorEastAsia"/>
        </w:rPr>
        <w:t xml:space="preserve">我们将使用Visual Studio 2015 </w:t>
      </w:r>
      <w:r w:rsidR="00D07240">
        <w:rPr>
          <w:rFonts w:asciiTheme="minorEastAsia" w:hAnsiTheme="minorEastAsia" w:hint="eastAsia"/>
        </w:rPr>
        <w:t>打开</w:t>
      </w:r>
      <w:proofErr w:type="spellStart"/>
      <w:r w:rsidR="00D07240">
        <w:rPr>
          <w:rFonts w:asciiTheme="minorEastAsia" w:hAnsiTheme="minorEastAsia"/>
        </w:rPr>
        <w:t>SimpleHello</w:t>
      </w:r>
      <w:proofErr w:type="spellEnd"/>
      <w:r w:rsidRPr="00173B50">
        <w:rPr>
          <w:rFonts w:asciiTheme="minorEastAsia" w:hAnsiTheme="minorEastAsia" w:hint="eastAsia"/>
        </w:rPr>
        <w:t>项目</w:t>
      </w:r>
      <w:r w:rsidR="00E73568" w:rsidRPr="00173B50">
        <w:rPr>
          <w:rFonts w:asciiTheme="minorEastAsia" w:hAnsiTheme="minorEastAsia" w:hint="eastAsia"/>
        </w:rPr>
        <w:t>，来学习</w:t>
      </w:r>
      <w:r w:rsidR="00C811B9" w:rsidRPr="00173B50">
        <w:rPr>
          <w:rFonts w:asciiTheme="minorEastAsia" w:hAnsiTheme="minorEastAsia" w:hint="eastAsia"/>
        </w:rPr>
        <w:t>Windows</w:t>
      </w:r>
      <w:r w:rsidR="00C811B9" w:rsidRPr="00173B50">
        <w:rPr>
          <w:rFonts w:asciiTheme="minorEastAsia" w:hAnsiTheme="minorEastAsia"/>
        </w:rPr>
        <w:t xml:space="preserve"> Hello</w:t>
      </w:r>
      <w:r w:rsidR="00E73568" w:rsidRPr="00173B50">
        <w:rPr>
          <w:rFonts w:asciiTheme="minorEastAsia" w:hAnsiTheme="minorEastAsia" w:hint="eastAsia"/>
        </w:rPr>
        <w:t>相关API</w:t>
      </w:r>
      <w:r w:rsidRPr="00173B50">
        <w:rPr>
          <w:rFonts w:asciiTheme="minorEastAsia" w:hAnsiTheme="minorEastAsia" w:hint="eastAsia"/>
        </w:rPr>
        <w:t>。</w:t>
      </w:r>
    </w:p>
    <w:p w:rsidR="00C25146" w:rsidRPr="00173B50" w:rsidRDefault="0024262A" w:rsidP="00173B50">
      <w:pPr>
        <w:spacing w:line="360" w:lineRule="auto"/>
        <w:rPr>
          <w:rFonts w:asciiTheme="minorEastAsia" w:hAnsiTheme="minorEastAsia"/>
        </w:rPr>
      </w:pPr>
      <w:r w:rsidRPr="00173B50">
        <w:rPr>
          <w:rFonts w:asciiTheme="minorEastAsia" w:hAnsiTheme="minorEastAsia" w:hint="eastAsia"/>
        </w:rPr>
        <w:t xml:space="preserve">— </w:t>
      </w:r>
      <w:r w:rsidR="0041328A">
        <w:rPr>
          <w:rFonts w:asciiTheme="minorEastAsia" w:hAnsiTheme="minorEastAsia" w:hint="eastAsia"/>
        </w:rPr>
        <w:t>打开</w:t>
      </w:r>
      <w:proofErr w:type="spellStart"/>
      <w:r w:rsidR="0041328A">
        <w:rPr>
          <w:rFonts w:asciiTheme="minorEastAsia" w:hAnsiTheme="minorEastAsia"/>
        </w:rPr>
        <w:t>SimpleHello</w:t>
      </w:r>
      <w:proofErr w:type="spellEnd"/>
      <w:r w:rsidR="0041328A">
        <w:rPr>
          <w:rFonts w:asciiTheme="minorEastAsia" w:hAnsiTheme="minorEastAsia" w:hint="eastAsia"/>
        </w:rPr>
        <w:t>项目</w:t>
      </w:r>
      <w:r w:rsidR="000F0078" w:rsidRPr="00173B50">
        <w:rPr>
          <w:rFonts w:asciiTheme="minorEastAsia" w:hAnsiTheme="minorEastAsia" w:hint="eastAsia"/>
        </w:rPr>
        <w:t>。</w:t>
      </w:r>
    </w:p>
    <w:p w:rsidR="00A06EB3" w:rsidRDefault="00A06EB3" w:rsidP="008B21BF">
      <w:pPr>
        <w:pStyle w:val="2"/>
      </w:pPr>
      <w:r>
        <w:rPr>
          <w:rFonts w:hint="eastAsia"/>
        </w:rPr>
        <w:t>创建</w:t>
      </w:r>
      <w:r>
        <w:t>场景</w:t>
      </w:r>
    </w:p>
    <w:p w:rsidR="00A244FC" w:rsidRDefault="00A244FC" w:rsidP="00961DC9">
      <w:pPr>
        <w:pStyle w:val="3"/>
        <w:rPr>
          <w:sz w:val="28"/>
          <w:szCs w:val="28"/>
        </w:rPr>
      </w:pPr>
      <w:r w:rsidRPr="003651F0">
        <w:rPr>
          <w:sz w:val="28"/>
          <w:szCs w:val="28"/>
        </w:rPr>
        <w:t>场景描述</w:t>
      </w:r>
    </w:p>
    <w:p w:rsidR="00287D3D" w:rsidRDefault="00A92676" w:rsidP="00825E71">
      <w:pPr>
        <w:spacing w:line="360" w:lineRule="auto"/>
        <w:ind w:firstLineChars="200" w:firstLine="420"/>
        <w:rPr>
          <w:rFonts w:asciiTheme="minorEastAsia" w:hAnsiTheme="minorEastAsia"/>
        </w:rPr>
      </w:pPr>
      <w:r w:rsidRPr="00CE08E0">
        <w:rPr>
          <w:rFonts w:asciiTheme="minorEastAsia" w:hAnsiTheme="minorEastAsia"/>
        </w:rPr>
        <w:t>在这个场景里面</w:t>
      </w:r>
      <w:r w:rsidRPr="00CE08E0">
        <w:rPr>
          <w:rFonts w:asciiTheme="minorEastAsia" w:hAnsiTheme="minorEastAsia" w:hint="eastAsia"/>
        </w:rPr>
        <w:t>，</w:t>
      </w:r>
      <w:r w:rsidRPr="00CE08E0">
        <w:rPr>
          <w:rFonts w:asciiTheme="minorEastAsia" w:hAnsiTheme="minorEastAsia"/>
        </w:rPr>
        <w:t>主要演示了如何使用</w:t>
      </w:r>
      <w:r w:rsidR="00B87DD6" w:rsidRPr="00CE08E0">
        <w:rPr>
          <w:rFonts w:asciiTheme="minorEastAsia" w:hAnsiTheme="minorEastAsia" w:hint="eastAsia"/>
        </w:rPr>
        <w:t>Windows Hello API来管理账户凭据</w:t>
      </w:r>
      <w:r w:rsidRPr="00CE08E0">
        <w:rPr>
          <w:rFonts w:asciiTheme="minorEastAsia" w:hAnsiTheme="minorEastAsia" w:hint="eastAsia"/>
        </w:rPr>
        <w:t>，</w:t>
      </w:r>
      <w:r w:rsidR="00B87DD6" w:rsidRPr="00CE08E0">
        <w:rPr>
          <w:rFonts w:asciiTheme="minorEastAsia" w:hAnsiTheme="minorEastAsia" w:hint="eastAsia"/>
        </w:rPr>
        <w:t>该场景演示了一个银行账户的登录过程</w:t>
      </w:r>
      <w:r w:rsidR="00B02553" w:rsidRPr="00CE08E0">
        <w:rPr>
          <w:rFonts w:asciiTheme="minorEastAsia" w:hAnsiTheme="minorEastAsia" w:hint="eastAsia"/>
        </w:rPr>
        <w:t>。</w:t>
      </w:r>
      <w:r w:rsidRPr="00CE08E0">
        <w:rPr>
          <w:rFonts w:asciiTheme="minorEastAsia" w:hAnsiTheme="minorEastAsia"/>
        </w:rPr>
        <w:t>用户</w:t>
      </w:r>
      <w:r w:rsidR="00DA0120" w:rsidRPr="00CE08E0">
        <w:rPr>
          <w:rFonts w:asciiTheme="minorEastAsia" w:hAnsiTheme="minorEastAsia"/>
        </w:rPr>
        <w:t>在首次登录时</w:t>
      </w:r>
      <w:r w:rsidR="00DA0120" w:rsidRPr="00CE08E0">
        <w:rPr>
          <w:rFonts w:asciiTheme="minorEastAsia" w:hAnsiTheme="minorEastAsia" w:hint="eastAsia"/>
        </w:rPr>
        <w:t>，</w:t>
      </w:r>
      <w:r w:rsidR="00DA0120" w:rsidRPr="00CE08E0">
        <w:rPr>
          <w:rFonts w:asciiTheme="minorEastAsia" w:hAnsiTheme="minorEastAsia"/>
        </w:rPr>
        <w:t>应用</w:t>
      </w:r>
      <w:r w:rsidR="00843E64" w:rsidRPr="00CE08E0">
        <w:rPr>
          <w:rFonts w:asciiTheme="minorEastAsia" w:hAnsiTheme="minorEastAsia"/>
        </w:rPr>
        <w:t>程序</w:t>
      </w:r>
      <w:r w:rsidR="00DA0120" w:rsidRPr="00CE08E0">
        <w:rPr>
          <w:rFonts w:asciiTheme="minorEastAsia" w:hAnsiTheme="minorEastAsia"/>
        </w:rPr>
        <w:t>会检测当前设备是否支持</w:t>
      </w:r>
      <w:r w:rsidR="00DA0120" w:rsidRPr="00CE08E0">
        <w:rPr>
          <w:rFonts w:asciiTheme="minorEastAsia" w:hAnsiTheme="minorEastAsia" w:hint="eastAsia"/>
        </w:rPr>
        <w:t>Windows Hello</w:t>
      </w:r>
      <w:r w:rsidR="001B1D69" w:rsidRPr="00CE08E0">
        <w:rPr>
          <w:rFonts w:asciiTheme="minorEastAsia" w:hAnsiTheme="minorEastAsia" w:hint="eastAsia"/>
        </w:rPr>
        <w:t>。</w:t>
      </w:r>
      <w:r w:rsidR="00F53A86" w:rsidRPr="00CE08E0">
        <w:rPr>
          <w:rFonts w:asciiTheme="minorEastAsia" w:hAnsiTheme="minorEastAsia" w:hint="eastAsia"/>
        </w:rPr>
        <w:t>如果设备支持，应用程序会</w:t>
      </w:r>
      <w:r w:rsidR="00DA0120" w:rsidRPr="00CE08E0">
        <w:rPr>
          <w:rFonts w:asciiTheme="minorEastAsia" w:hAnsiTheme="minorEastAsia" w:hint="eastAsia"/>
        </w:rPr>
        <w:t>使用将当前账户凭据，来创建本地</w:t>
      </w:r>
      <w:r w:rsidR="001B1D69" w:rsidRPr="00CE08E0">
        <w:rPr>
          <w:rFonts w:asciiTheme="minorEastAsia" w:hAnsiTheme="minorEastAsia" w:hint="eastAsia"/>
        </w:rPr>
        <w:t>的</w:t>
      </w:r>
      <w:r w:rsidR="00DA0120" w:rsidRPr="00CE08E0">
        <w:rPr>
          <w:rFonts w:asciiTheme="minorEastAsia" w:hAnsiTheme="minorEastAsia" w:hint="eastAsia"/>
        </w:rPr>
        <w:t>密码凭据</w:t>
      </w:r>
      <w:r w:rsidR="00B02553" w:rsidRPr="00CE08E0">
        <w:rPr>
          <w:rFonts w:asciiTheme="minorEastAsia" w:hAnsiTheme="minorEastAsia" w:hint="eastAsia"/>
        </w:rPr>
        <w:t>。</w:t>
      </w:r>
      <w:r w:rsidR="00DA0120" w:rsidRPr="00CE08E0">
        <w:rPr>
          <w:rFonts w:asciiTheme="minorEastAsia" w:hAnsiTheme="minorEastAsia" w:hint="eastAsia"/>
        </w:rPr>
        <w:t>用户在下次登录时，可以通过传感</w:t>
      </w:r>
      <w:r w:rsidR="00346A9C">
        <w:rPr>
          <w:rFonts w:asciiTheme="minorEastAsia" w:hAnsiTheme="minorEastAsia" w:hint="eastAsia"/>
        </w:rPr>
        <w:t>器</w:t>
      </w:r>
      <w:r w:rsidR="00DA0120" w:rsidRPr="00CE08E0">
        <w:rPr>
          <w:rFonts w:asciiTheme="minorEastAsia" w:hAnsiTheme="minorEastAsia" w:hint="eastAsia"/>
        </w:rPr>
        <w:t>设备来验证生物特征，同时读取</w:t>
      </w:r>
      <w:r w:rsidR="00AD111D">
        <w:rPr>
          <w:rFonts w:asciiTheme="minorEastAsia" w:hAnsiTheme="minorEastAsia" w:hint="eastAsia"/>
        </w:rPr>
        <w:t>并</w:t>
      </w:r>
      <w:r w:rsidR="00B02553" w:rsidRPr="00CE08E0">
        <w:rPr>
          <w:rFonts w:asciiTheme="minorEastAsia" w:hAnsiTheme="minorEastAsia" w:hint="eastAsia"/>
        </w:rPr>
        <w:t>验证</w:t>
      </w:r>
      <w:r w:rsidR="00DA0120" w:rsidRPr="00CE08E0">
        <w:rPr>
          <w:rFonts w:asciiTheme="minorEastAsia" w:hAnsiTheme="minorEastAsia" w:hint="eastAsia"/>
        </w:rPr>
        <w:t>本地凭据，</w:t>
      </w:r>
      <w:r w:rsidR="00B02553" w:rsidRPr="00CE08E0">
        <w:rPr>
          <w:rFonts w:asciiTheme="minorEastAsia" w:hAnsiTheme="minorEastAsia" w:hint="eastAsia"/>
        </w:rPr>
        <w:t>当</w:t>
      </w:r>
      <w:r w:rsidR="007056C9" w:rsidRPr="00CE08E0">
        <w:rPr>
          <w:rFonts w:asciiTheme="minorEastAsia" w:hAnsiTheme="minorEastAsia" w:hint="eastAsia"/>
        </w:rPr>
        <w:t>凭据验证</w:t>
      </w:r>
      <w:r w:rsidR="00DA0120" w:rsidRPr="00CE08E0">
        <w:rPr>
          <w:rFonts w:asciiTheme="minorEastAsia" w:hAnsiTheme="minorEastAsia" w:hint="eastAsia"/>
        </w:rPr>
        <w:t>成功</w:t>
      </w:r>
      <w:r w:rsidR="00341C4E">
        <w:rPr>
          <w:rFonts w:asciiTheme="minorEastAsia" w:hAnsiTheme="minorEastAsia" w:hint="eastAsia"/>
        </w:rPr>
        <w:t>后</w:t>
      </w:r>
      <w:r w:rsidR="00DA0120" w:rsidRPr="00CE08E0">
        <w:rPr>
          <w:rFonts w:asciiTheme="minorEastAsia" w:hAnsiTheme="minorEastAsia" w:hint="eastAsia"/>
        </w:rPr>
        <w:t>，用户可以</w:t>
      </w:r>
      <w:r w:rsidR="00B54A64">
        <w:rPr>
          <w:rFonts w:asciiTheme="minorEastAsia" w:hAnsiTheme="minorEastAsia" w:hint="eastAsia"/>
        </w:rPr>
        <w:t>直接登录并</w:t>
      </w:r>
      <w:r w:rsidR="00DA0120" w:rsidRPr="00CE08E0">
        <w:rPr>
          <w:rFonts w:asciiTheme="minorEastAsia" w:hAnsiTheme="minorEastAsia" w:hint="eastAsia"/>
        </w:rPr>
        <w:t>看到银行账户的详细情况。</w:t>
      </w:r>
    </w:p>
    <w:p w:rsidR="005E39B2" w:rsidRPr="008B47E6" w:rsidRDefault="004F1C30" w:rsidP="005E39B2">
      <w:pPr>
        <w:pStyle w:val="2"/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</w:pPr>
      <w:r>
        <w:rPr>
          <w:rFonts w:asciiTheme="minorEastAsia" w:hAnsiTheme="minorEastAsia"/>
        </w:rPr>
        <w:lastRenderedPageBreak/>
        <w:tab/>
      </w:r>
      <w:r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Windows Hello</w:t>
      </w:r>
      <w:r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的登录过程，用户可以选择脸部特征识别、虹膜识别、指纹识别三种方式来认证，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指纹识别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需要指纹输入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设备，虹膜识别在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需要虹膜识别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摄像头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，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脸部特征识别则需要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人脸识别摄像头，目前支持的硬件有</w:t>
      </w:r>
      <w:r w:rsidR="00B60FAC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 xml:space="preserve">Intel </w:t>
      </w:r>
      <w:proofErr w:type="spellStart"/>
      <w:r w:rsidR="00B60FAC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RealSense</w:t>
      </w:r>
      <w:proofErr w:type="spellEnd"/>
      <w:r w:rsidR="00B60FAC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 xml:space="preserve"> F200</w:t>
      </w:r>
      <w:r w:rsidR="00B60FAC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设备。</w:t>
      </w:r>
      <w:r w:rsidR="00F01F5F" w:rsidRPr="00F01F5F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br/>
      </w:r>
      <w:r w:rsidR="005E39B2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 xml:space="preserve">Intel </w:t>
      </w:r>
      <w:proofErr w:type="spellStart"/>
      <w:r w:rsidR="005E39B2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RealSense</w:t>
      </w:r>
      <w:proofErr w:type="spellEnd"/>
      <w:r w:rsidR="005E39B2" w:rsidRPr="008B47E6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（</w:t>
      </w:r>
      <w:r w:rsidR="005E39B2" w:rsidRPr="008B47E6">
        <w:rPr>
          <w:rFonts w:asciiTheme="minorEastAsia" w:eastAsiaTheme="minorEastAsia" w:hAnsiTheme="minorEastAsia" w:cstheme="minorBidi"/>
          <w:b w:val="0"/>
          <w:bCs w:val="0"/>
          <w:sz w:val="21"/>
          <w:szCs w:val="22"/>
        </w:rPr>
        <w:t>F200）3D摄像头</w:t>
      </w:r>
      <w:r w:rsidR="00F01F5F"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简介：</w:t>
      </w:r>
    </w:p>
    <w:p w:rsidR="005E39B2" w:rsidRDefault="005E39B2" w:rsidP="005E39B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05AC8">
        <w:rPr>
          <w:rFonts w:asciiTheme="minorEastAsia" w:hAnsiTheme="minorEastAsia" w:hint="eastAsia"/>
        </w:rPr>
        <w:t>Windows Hello</w:t>
      </w:r>
      <w:r w:rsidRPr="00205AC8">
        <w:rPr>
          <w:rFonts w:asciiTheme="minorEastAsia" w:hAnsiTheme="minorEastAsia"/>
        </w:rPr>
        <w:t>支持</w:t>
      </w:r>
      <w:r w:rsidRPr="00205AC8">
        <w:rPr>
          <w:rFonts w:asciiTheme="minorEastAsia" w:hAnsiTheme="minorEastAsia" w:hint="eastAsia"/>
        </w:rPr>
        <w:t xml:space="preserve">Intel </w:t>
      </w:r>
      <w:proofErr w:type="spellStart"/>
      <w:r w:rsidRPr="00205AC8">
        <w:rPr>
          <w:rFonts w:asciiTheme="minorEastAsia" w:hAnsiTheme="minorEastAsia"/>
        </w:rPr>
        <w:t>RealSense</w:t>
      </w:r>
      <w:proofErr w:type="spellEnd"/>
      <w:r w:rsidRPr="00205AC8">
        <w:rPr>
          <w:rFonts w:asciiTheme="minorEastAsia" w:hAnsiTheme="minorEastAsia"/>
        </w:rPr>
        <w:t xml:space="preserve">(F200) </w:t>
      </w:r>
      <w:r w:rsidRPr="00205AC8">
        <w:rPr>
          <w:rFonts w:asciiTheme="minorEastAsia" w:hAnsiTheme="minorEastAsia" w:hint="eastAsia"/>
        </w:rPr>
        <w:t>3D摄像头，用于人脸识别。</w:t>
      </w:r>
      <w:proofErr w:type="spellStart"/>
      <w:r w:rsidRPr="00205AC8">
        <w:rPr>
          <w:rFonts w:asciiTheme="minorEastAsia" w:hAnsiTheme="minorEastAsia"/>
        </w:rPr>
        <w:t>RealSense</w:t>
      </w:r>
      <w:proofErr w:type="spellEnd"/>
      <w:r w:rsidRPr="00205AC8">
        <w:rPr>
          <w:rFonts w:asciiTheme="minorEastAsia" w:hAnsiTheme="minorEastAsia"/>
        </w:rPr>
        <w:t xml:space="preserve"> 3D</w:t>
      </w:r>
      <w:r w:rsidRPr="00205AC8">
        <w:rPr>
          <w:rFonts w:asciiTheme="minorEastAsia" w:hAnsiTheme="minorEastAsia" w:hint="eastAsia"/>
        </w:rPr>
        <w:t>是一套</w:t>
      </w:r>
      <w:r>
        <w:rPr>
          <w:rFonts w:asciiTheme="minorEastAsia" w:hAnsiTheme="minorEastAsia" w:hint="eastAsia"/>
        </w:rPr>
        <w:t>实</w:t>
      </w:r>
      <w:r w:rsidRPr="00205AC8">
        <w:rPr>
          <w:rFonts w:asciiTheme="minorEastAsia" w:hAnsiTheme="minorEastAsia" w:hint="eastAsia"/>
        </w:rPr>
        <w:t>感计算解决方案，它配有深度传感器和全1080</w:t>
      </w:r>
      <w:r w:rsidRPr="00205AC8">
        <w:rPr>
          <w:rFonts w:asciiTheme="minorEastAsia" w:hAnsiTheme="minorEastAsia"/>
        </w:rPr>
        <w:t>p</w:t>
      </w:r>
      <w:r w:rsidRPr="00205AC8">
        <w:rPr>
          <w:rFonts w:asciiTheme="minorEastAsia" w:hAnsiTheme="minorEastAsia" w:hint="eastAsia"/>
        </w:rPr>
        <w:t>彩色镜头，能够精确识</w:t>
      </w:r>
      <w:r w:rsidR="008E5396">
        <w:rPr>
          <w:rFonts w:asciiTheme="minorEastAsia" w:hAnsiTheme="minorEastAsia" w:hint="eastAsia"/>
        </w:rPr>
        <w:t>别手势动作、面部特征、前景和背景，进而让设备理解人的动作和情感，该设备还</w:t>
      </w:r>
      <w:r w:rsidRPr="00205AC8">
        <w:rPr>
          <w:rFonts w:asciiTheme="minorEastAsia" w:hAnsiTheme="minorEastAsia" w:hint="eastAsia"/>
        </w:rPr>
        <w:t>可以对物体实现三维扫描。</w:t>
      </w:r>
    </w:p>
    <w:p w:rsidR="005E39B2" w:rsidRDefault="005E39B2" w:rsidP="008B47E6">
      <w:pPr>
        <w:spacing w:line="360" w:lineRule="auto"/>
        <w:ind w:firstLineChars="200" w:firstLine="420"/>
        <w:rPr>
          <w:rStyle w:val="a7"/>
          <w:rFonts w:asciiTheme="minorEastAsia" w:eastAsiaTheme="majorEastAsia" w:hAnsiTheme="minorEastAsia" w:cstheme="majorBidi"/>
          <w:b/>
          <w:bCs/>
          <w:sz w:val="32"/>
          <w:szCs w:val="32"/>
        </w:rPr>
      </w:pPr>
      <w:r>
        <w:rPr>
          <w:rFonts w:asciiTheme="minorEastAsia" w:hAnsiTheme="minorEastAsia" w:hint="eastAsia"/>
        </w:rPr>
        <w:t>Intel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RealSense</w:t>
      </w:r>
      <w:proofErr w:type="spellEnd"/>
      <w:r w:rsidR="008E5396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驱动及</w:t>
      </w:r>
      <w:r>
        <w:rPr>
          <w:rFonts w:asciiTheme="minorEastAsia" w:hAnsiTheme="minorEastAsia"/>
        </w:rPr>
        <w:t>SDK</w:t>
      </w:r>
      <w:r>
        <w:rPr>
          <w:rFonts w:asciiTheme="minorEastAsia" w:hAnsiTheme="minorEastAsia" w:hint="eastAsia"/>
        </w:rPr>
        <w:t>下载地址：</w:t>
      </w:r>
      <w:r w:rsidR="00251954">
        <w:fldChar w:fldCharType="begin"/>
      </w:r>
      <w:r w:rsidR="00251954">
        <w:instrText xml:space="preserve"> HYPERLINK "https://software.intel.com/zh-cn/intel-realsense-sdk/download" </w:instrText>
      </w:r>
      <w:r w:rsidR="00251954">
        <w:fldChar w:fldCharType="separate"/>
      </w:r>
      <w:r w:rsidRPr="00C963A0">
        <w:rPr>
          <w:rStyle w:val="a7"/>
          <w:rFonts w:asciiTheme="minorEastAsia" w:hAnsiTheme="minorEastAsia"/>
        </w:rPr>
        <w:t>https://software.intel.com/zh-cn/intel-realsense-sdk/download</w:t>
      </w:r>
      <w:r w:rsidR="00251954">
        <w:rPr>
          <w:rStyle w:val="a7"/>
          <w:rFonts w:asciiTheme="minorEastAsia" w:hAnsiTheme="minorEastAsia"/>
        </w:rPr>
        <w:fldChar w:fldCharType="end"/>
      </w:r>
    </w:p>
    <w:p w:rsidR="005E39B2" w:rsidRPr="00A25C6D" w:rsidRDefault="005E39B2" w:rsidP="005E39B2">
      <w:pPr>
        <w:spacing w:line="360" w:lineRule="auto"/>
        <w:ind w:firstLineChars="200" w:firstLine="422"/>
        <w:jc w:val="left"/>
        <w:rPr>
          <w:rFonts w:asciiTheme="minorEastAsia" w:hAnsiTheme="minorEastAsia"/>
          <w:b/>
          <w:szCs w:val="21"/>
        </w:rPr>
      </w:pPr>
      <w:r w:rsidRPr="003A4F54">
        <w:rPr>
          <w:rStyle w:val="a7"/>
          <w:rFonts w:asciiTheme="minorEastAsia" w:hAnsiTheme="minorEastAsia"/>
          <w:b/>
          <w:color w:val="auto"/>
          <w:u w:val="none"/>
        </w:rPr>
        <w:t>注意</w:t>
      </w:r>
      <w:r w:rsidRPr="003A4F54">
        <w:rPr>
          <w:rStyle w:val="a7"/>
          <w:rFonts w:asciiTheme="minorEastAsia" w:hAnsiTheme="minorEastAsia" w:hint="eastAsia"/>
          <w:b/>
          <w:color w:val="auto"/>
          <w:u w:val="none"/>
        </w:rPr>
        <w:t>：</w:t>
      </w:r>
      <w:proofErr w:type="spellStart"/>
      <w:r>
        <w:rPr>
          <w:rStyle w:val="a7"/>
          <w:rFonts w:asciiTheme="minorEastAsia" w:hAnsiTheme="minorEastAsia" w:hint="eastAsia"/>
          <w:b/>
          <w:color w:val="auto"/>
          <w:u w:val="none"/>
        </w:rPr>
        <w:t>Real</w:t>
      </w:r>
      <w:r>
        <w:rPr>
          <w:rStyle w:val="a7"/>
          <w:rFonts w:asciiTheme="minorEastAsia" w:hAnsiTheme="minorEastAsia"/>
          <w:b/>
          <w:color w:val="auto"/>
          <w:u w:val="none"/>
        </w:rPr>
        <w:t>Sense</w:t>
      </w:r>
      <w:proofErr w:type="spellEnd"/>
      <w:r>
        <w:rPr>
          <w:rStyle w:val="a7"/>
          <w:rFonts w:asciiTheme="minorEastAsia" w:hAnsiTheme="minorEastAsia"/>
          <w:b/>
          <w:color w:val="auto"/>
          <w:u w:val="none"/>
        </w:rPr>
        <w:t xml:space="preserve"> 驱动</w:t>
      </w:r>
      <w:r>
        <w:rPr>
          <w:rStyle w:val="a7"/>
          <w:rFonts w:asciiTheme="minorEastAsia" w:hAnsiTheme="minorEastAsia" w:hint="eastAsia"/>
          <w:b/>
          <w:color w:val="auto"/>
          <w:u w:val="none"/>
        </w:rPr>
        <w:t>需要安装</w:t>
      </w:r>
      <w:r w:rsidRPr="003A4F54">
        <w:rPr>
          <w:rFonts w:asciiTheme="minorEastAsia" w:hAnsiTheme="minorEastAsia"/>
          <w:b/>
          <w:szCs w:val="21"/>
        </w:rPr>
        <w:t>intel_rs_dcm_f200_1.4.27.41944</w:t>
      </w:r>
      <w:r w:rsidRPr="003A4F54">
        <w:rPr>
          <w:rStyle w:val="apple-converted-space"/>
          <w:rFonts w:asciiTheme="minorEastAsia" w:hAnsiTheme="minorEastAsia"/>
          <w:b/>
          <w:szCs w:val="21"/>
        </w:rPr>
        <w:t> </w:t>
      </w:r>
      <w:r>
        <w:rPr>
          <w:rStyle w:val="apple-converted-space"/>
          <w:rFonts w:asciiTheme="minorEastAsia" w:hAnsiTheme="minorEastAsia"/>
          <w:b/>
          <w:szCs w:val="21"/>
        </w:rPr>
        <w:t>及</w:t>
      </w:r>
      <w:r w:rsidRPr="003A4F54">
        <w:rPr>
          <w:rStyle w:val="apple-converted-space"/>
          <w:rFonts w:asciiTheme="minorEastAsia" w:hAnsiTheme="minorEastAsia"/>
          <w:b/>
          <w:szCs w:val="21"/>
        </w:rPr>
        <w:t>以上</w:t>
      </w:r>
      <w:r w:rsidRPr="003A4F54">
        <w:rPr>
          <w:rFonts w:asciiTheme="minorEastAsia" w:hAnsiTheme="minorEastAsia" w:hint="eastAsia"/>
          <w:b/>
          <w:szCs w:val="21"/>
        </w:rPr>
        <w:t>版本。</w:t>
      </w:r>
      <w:proofErr w:type="spellStart"/>
      <w:r>
        <w:rPr>
          <w:rFonts w:asciiTheme="minorEastAsia" w:hAnsiTheme="minorEastAsia" w:hint="eastAsia"/>
          <w:b/>
          <w:szCs w:val="21"/>
        </w:rPr>
        <w:t>Real</w:t>
      </w:r>
      <w:r>
        <w:rPr>
          <w:rFonts w:asciiTheme="minorEastAsia" w:hAnsiTheme="minorEastAsia"/>
          <w:b/>
          <w:szCs w:val="21"/>
        </w:rPr>
        <w:t>Sense</w:t>
      </w:r>
      <w:proofErr w:type="spellEnd"/>
      <w:r>
        <w:rPr>
          <w:rFonts w:asciiTheme="minorEastAsia" w:hAnsiTheme="minorEastAsia"/>
          <w:b/>
          <w:szCs w:val="21"/>
        </w:rPr>
        <w:t>需要</w:t>
      </w:r>
      <w:r>
        <w:rPr>
          <w:rFonts w:asciiTheme="minorEastAsia" w:hAnsiTheme="minorEastAsia" w:hint="eastAsia"/>
          <w:b/>
          <w:szCs w:val="21"/>
        </w:rPr>
        <w:t>USB3.0的支持，在脸部特征识别过程中需要保证</w:t>
      </w:r>
      <w:r>
        <w:rPr>
          <w:rFonts w:asciiTheme="minorEastAsia" w:hAnsiTheme="minorEastAsia"/>
          <w:b/>
          <w:szCs w:val="21"/>
        </w:rPr>
        <w:t>USB</w:t>
      </w:r>
      <w:r>
        <w:rPr>
          <w:rFonts w:asciiTheme="minorEastAsia" w:hAnsiTheme="minorEastAsia" w:hint="eastAsia"/>
          <w:b/>
          <w:szCs w:val="21"/>
        </w:rPr>
        <w:t>对</w:t>
      </w:r>
      <w:proofErr w:type="spellStart"/>
      <w:r>
        <w:rPr>
          <w:rFonts w:asciiTheme="minorEastAsia" w:hAnsiTheme="minorEastAsia"/>
          <w:b/>
          <w:szCs w:val="21"/>
        </w:rPr>
        <w:t>RealSense</w:t>
      </w:r>
      <w:proofErr w:type="spellEnd"/>
      <w:r>
        <w:rPr>
          <w:rFonts w:asciiTheme="minorEastAsia" w:hAnsiTheme="minorEastAsia" w:hint="eastAsia"/>
          <w:b/>
          <w:szCs w:val="21"/>
        </w:rPr>
        <w:t>设备供电。有些电脑硬件对RS</w:t>
      </w:r>
      <w:r>
        <w:rPr>
          <w:rFonts w:asciiTheme="minorEastAsia" w:hAnsiTheme="minorEastAsia"/>
          <w:b/>
          <w:szCs w:val="21"/>
        </w:rPr>
        <w:t xml:space="preserve"> F</w:t>
      </w:r>
      <w:r>
        <w:rPr>
          <w:rFonts w:asciiTheme="minorEastAsia" w:hAnsiTheme="minorEastAsia" w:hint="eastAsia"/>
          <w:b/>
          <w:szCs w:val="21"/>
        </w:rPr>
        <w:t>200不识别，则无法安装驱动，也无法实现Windows</w:t>
      </w:r>
      <w:r>
        <w:rPr>
          <w:rFonts w:asciiTheme="minorEastAsia" w:hAnsiTheme="minorEastAsia"/>
          <w:b/>
          <w:szCs w:val="21"/>
        </w:rPr>
        <w:t xml:space="preserve"> H</w:t>
      </w:r>
      <w:r>
        <w:rPr>
          <w:rFonts w:asciiTheme="minorEastAsia" w:hAnsiTheme="minorEastAsia" w:hint="eastAsia"/>
          <w:b/>
          <w:szCs w:val="21"/>
        </w:rPr>
        <w:t>ello中的人脸识别。</w:t>
      </w:r>
    </w:p>
    <w:p w:rsidR="004F1C30" w:rsidRPr="00B60FAC" w:rsidRDefault="004F1C30" w:rsidP="00825E71">
      <w:pPr>
        <w:spacing w:line="360" w:lineRule="auto"/>
        <w:ind w:firstLineChars="200" w:firstLine="420"/>
        <w:rPr>
          <w:rFonts w:asciiTheme="minorEastAsia" w:hAnsiTheme="minorEastAsia"/>
        </w:rPr>
      </w:pPr>
    </w:p>
    <w:p w:rsidR="00287D3D" w:rsidRDefault="00CA4789" w:rsidP="00CA4789">
      <w:pPr>
        <w:pStyle w:val="3"/>
        <w:rPr>
          <w:sz w:val="28"/>
          <w:szCs w:val="28"/>
        </w:rPr>
      </w:pPr>
      <w:r w:rsidRPr="00CA4789">
        <w:rPr>
          <w:sz w:val="28"/>
          <w:szCs w:val="28"/>
        </w:rPr>
        <w:t>知识点</w:t>
      </w:r>
    </w:p>
    <w:p w:rsidR="00CC4876" w:rsidRPr="009C4255" w:rsidRDefault="00CC4876" w:rsidP="009C4255">
      <w:pPr>
        <w:spacing w:line="360" w:lineRule="auto"/>
        <w:rPr>
          <w:rFonts w:asciiTheme="minorEastAsia" w:hAnsiTheme="minorEastAsia"/>
          <w:szCs w:val="21"/>
        </w:rPr>
      </w:pPr>
      <w:r w:rsidRPr="009C4255">
        <w:rPr>
          <w:rFonts w:asciiTheme="minorEastAsia" w:hAnsiTheme="minorEastAsia" w:hint="eastAsia"/>
          <w:szCs w:val="21"/>
        </w:rPr>
        <w:t xml:space="preserve">Windows Hello </w:t>
      </w:r>
      <w:r w:rsidR="00961D37">
        <w:rPr>
          <w:rFonts w:asciiTheme="minorEastAsia" w:hAnsiTheme="minorEastAsia" w:hint="eastAsia"/>
          <w:szCs w:val="21"/>
        </w:rPr>
        <w:t>密钥</w:t>
      </w:r>
      <w:r w:rsidRPr="009C4255">
        <w:rPr>
          <w:rFonts w:asciiTheme="minorEastAsia" w:hAnsiTheme="minorEastAsia" w:hint="eastAsia"/>
          <w:szCs w:val="21"/>
        </w:rPr>
        <w:t>凭据管理是使用</w:t>
      </w:r>
      <w:proofErr w:type="spellStart"/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Windows.Security.Credentials</w:t>
      </w:r>
      <w:proofErr w:type="spellEnd"/>
      <w:r w:rsidRPr="009C4255">
        <w:rPr>
          <w:rFonts w:asciiTheme="minorEastAsia" w:hAnsiTheme="minorEastAsia" w:cs="新宋体"/>
          <w:color w:val="000000"/>
          <w:kern w:val="0"/>
          <w:szCs w:val="21"/>
        </w:rPr>
        <w:t>命名空间下的</w:t>
      </w:r>
      <w:proofErr w:type="spellStart"/>
      <w:r w:rsidRPr="009C4255">
        <w:rPr>
          <w:rFonts w:asciiTheme="minorEastAsia" w:hAnsiTheme="minorEastAsia" w:cs="新宋体"/>
          <w:kern w:val="0"/>
          <w:szCs w:val="21"/>
          <w:highlight w:val="white"/>
        </w:rPr>
        <w:t>KeyCredentialManager</w:t>
      </w:r>
      <w:proofErr w:type="spellEnd"/>
      <w:r w:rsidRPr="009C4255">
        <w:rPr>
          <w:rFonts w:asciiTheme="minorEastAsia" w:hAnsiTheme="minorEastAsia" w:cs="新宋体"/>
          <w:kern w:val="0"/>
          <w:szCs w:val="21"/>
          <w:highlight w:val="white"/>
        </w:rPr>
        <w:t>类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A244FC" w:rsidRPr="009C4255" w:rsidRDefault="00454749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proofErr w:type="spellStart"/>
      <w:r w:rsidRPr="00C912F0">
        <w:rPr>
          <w:rFonts w:asciiTheme="minorEastAsia" w:hAnsiTheme="minorEastAsia" w:cs="新宋体"/>
          <w:b/>
          <w:kern w:val="0"/>
          <w:szCs w:val="21"/>
          <w:highlight w:val="white"/>
        </w:rPr>
        <w:t>KeyCredentialManager</w:t>
      </w:r>
      <w:proofErr w:type="spellEnd"/>
      <w:r w:rsidR="003B5C40" w:rsidRPr="000D4905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类，该类用于本地秘</w:t>
      </w:r>
      <w:proofErr w:type="gramStart"/>
      <w:r w:rsidR="003B5C40" w:rsidRPr="000D4905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钥</w:t>
      </w:r>
      <w:proofErr w:type="gramEnd"/>
      <w:r w:rsidR="003B5C40" w:rsidRPr="000D4905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凭据的管理。主要方法如下：</w:t>
      </w:r>
    </w:p>
    <w:p w:rsidR="003B5C40" w:rsidRPr="009C4255" w:rsidRDefault="00454749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RequestCreateAsync</w:t>
      </w:r>
      <w:proofErr w:type="spellEnd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proofErr w:type="spellStart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System.String</w:t>
      </w:r>
      <w:proofErr w:type="spellEnd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name, </w:t>
      </w:r>
      <w:proofErr w:type="spellStart"/>
      <w:r w:rsidRPr="007F1D33">
        <w:rPr>
          <w:rFonts w:asciiTheme="minorEastAsia" w:hAnsiTheme="minorEastAsia" w:cs="新宋体"/>
          <w:b/>
          <w:kern w:val="0"/>
          <w:szCs w:val="21"/>
          <w:highlight w:val="white"/>
        </w:rPr>
        <w:t>KeyCredentialCreationOption</w:t>
      </w:r>
      <w:proofErr w:type="spellEnd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option)</w:t>
      </w:r>
      <w:r w:rsidR="00EC3143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用于创建本地凭据，该方法返回密码凭据的一个检索结果</w:t>
      </w:r>
      <w:r w:rsidR="00E46814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类</w:t>
      </w:r>
      <w:proofErr w:type="spellStart"/>
      <w:r w:rsidR="00E46814" w:rsidRPr="00B15B52">
        <w:rPr>
          <w:rFonts w:asciiTheme="minorEastAsia" w:hAnsiTheme="minorEastAsia" w:cs="新宋体"/>
          <w:kern w:val="0"/>
          <w:szCs w:val="21"/>
          <w:highlight w:val="white"/>
        </w:rPr>
        <w:t>KeyCredentialRetrievalResult</w:t>
      </w:r>
      <w:proofErr w:type="spellEnd"/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（该方法会调用</w:t>
      </w:r>
      <w:r w:rsidR="00CB0C75" w:rsidRPr="009C4255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，通过本地生物特征识别来返回生物特征验证结果）</w:t>
      </w:r>
    </w:p>
    <w:p w:rsidR="00454749" w:rsidRPr="009C4255" w:rsidRDefault="00454749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8E6629">
        <w:rPr>
          <w:rFonts w:asciiTheme="minorEastAsia" w:hAnsiTheme="minorEastAsia" w:cs="新宋体"/>
          <w:b/>
          <w:kern w:val="0"/>
          <w:szCs w:val="21"/>
          <w:highlight w:val="white"/>
        </w:rPr>
        <w:t>KeyCredentialCreationOption</w:t>
      </w:r>
      <w:proofErr w:type="spellEnd"/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参数：是一个创建操作枚举，主要有</w:t>
      </w:r>
      <w:proofErr w:type="spellStart"/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ReplaceExisting</w:t>
      </w:r>
      <w:proofErr w:type="spellEnd"/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(密码凭据存在则替换)、</w:t>
      </w:r>
      <w:proofErr w:type="spellStart"/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FailIfExists</w:t>
      </w:r>
      <w:proofErr w:type="spellEnd"/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(密码凭据存在，返回错误)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两个选项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C3143" w:rsidRPr="009C4255" w:rsidRDefault="00EC3143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OpenAsync</w:t>
      </w:r>
      <w:proofErr w:type="spellEnd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proofErr w:type="spellStart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System.String</w:t>
      </w:r>
      <w:proofErr w:type="spellEnd"/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name)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：根据密码凭据用户名打开本地密码凭据，该方法返回密码凭据的一个检索结果</w:t>
      </w:r>
      <w:r w:rsidR="00E46814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类</w:t>
      </w:r>
      <w:proofErr w:type="spellStart"/>
      <w:r w:rsidR="00E46814" w:rsidRPr="00FE2756">
        <w:rPr>
          <w:rFonts w:asciiTheme="minorEastAsia" w:hAnsiTheme="minorEastAsia" w:cs="新宋体"/>
          <w:kern w:val="0"/>
          <w:szCs w:val="21"/>
          <w:highlight w:val="white"/>
        </w:rPr>
        <w:t>KeyCredentialRetrievalResult</w:t>
      </w:r>
      <w:proofErr w:type="spellEnd"/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（该方法会调用</w:t>
      </w:r>
      <w:r w:rsidR="00CB0C75" w:rsidRPr="009C4255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，通过本地生物特征识别来返回生物特征验证结果）</w:t>
      </w:r>
    </w:p>
    <w:p w:rsidR="00911098" w:rsidRPr="009C4255" w:rsidRDefault="00911098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18419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lastRenderedPageBreak/>
        <w:t>IsSupportedAsync</w:t>
      </w:r>
      <w:proofErr w:type="spellEnd"/>
      <w:r w:rsidRPr="0018419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()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该方法返回一个布尔类型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用于判断当前设备是否支持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Windows Hello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5C482B" w:rsidRPr="009C4255" w:rsidRDefault="00E46814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proofErr w:type="spellStart"/>
      <w:r w:rsidRPr="00E21B34">
        <w:rPr>
          <w:rFonts w:asciiTheme="minorEastAsia" w:hAnsiTheme="minorEastAsia" w:cs="新宋体"/>
          <w:b/>
          <w:kern w:val="0"/>
          <w:szCs w:val="21"/>
          <w:highlight w:val="white"/>
        </w:rPr>
        <w:t>KeyCredentialRetrievalResult</w:t>
      </w:r>
      <w:proofErr w:type="spellEnd"/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该类用于保存密码凭据的检索结果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。它包含</w:t>
      </w:r>
      <w:proofErr w:type="spellStart"/>
      <w:r w:rsidRPr="003C782C">
        <w:rPr>
          <w:rFonts w:asciiTheme="minorEastAsia" w:hAnsiTheme="minorEastAsia" w:cs="新宋体"/>
          <w:kern w:val="0"/>
          <w:szCs w:val="21"/>
          <w:highlight w:val="white"/>
        </w:rPr>
        <w:t>KeyCredential</w:t>
      </w:r>
      <w:proofErr w:type="spellEnd"/>
      <w:r w:rsidRPr="003C782C">
        <w:rPr>
          <w:rFonts w:asciiTheme="minorEastAsia" w:hAnsiTheme="minorEastAsia" w:cs="新宋体" w:hint="eastAsia"/>
          <w:kern w:val="0"/>
          <w:szCs w:val="21"/>
          <w:highlight w:val="white"/>
        </w:rPr>
        <w:t>、</w:t>
      </w:r>
      <w:proofErr w:type="spellStart"/>
      <w:r w:rsidRPr="003C782C">
        <w:rPr>
          <w:rFonts w:asciiTheme="minorEastAsia" w:hAnsiTheme="minorEastAsia" w:cs="新宋体"/>
          <w:kern w:val="0"/>
          <w:szCs w:val="21"/>
          <w:highlight w:val="white"/>
        </w:rPr>
        <w:t>KeyCredentialStatus</w:t>
      </w:r>
      <w:proofErr w:type="spellEnd"/>
      <w:r w:rsidRPr="009C4255">
        <w:rPr>
          <w:rFonts w:asciiTheme="minorEastAsia" w:hAnsiTheme="minorEastAsia" w:cs="新宋体"/>
          <w:kern w:val="0"/>
          <w:szCs w:val="21"/>
          <w:highlight w:val="white"/>
        </w:rPr>
        <w:t>两个属性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EA0D1D" w:rsidRPr="009C4255" w:rsidRDefault="00EA0D1D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proofErr w:type="spellStart"/>
      <w:r w:rsidRPr="00A034A8">
        <w:rPr>
          <w:rFonts w:asciiTheme="minorEastAsia" w:hAnsiTheme="minorEastAsia" w:cs="新宋体"/>
          <w:b/>
          <w:kern w:val="0"/>
          <w:szCs w:val="21"/>
          <w:highlight w:val="white"/>
        </w:rPr>
        <w:t>KeyCredentialStatus</w:t>
      </w:r>
      <w:proofErr w:type="spellEnd"/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是一个枚举类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，</w:t>
      </w:r>
      <w:r w:rsidR="00AF2974">
        <w:rPr>
          <w:rFonts w:asciiTheme="minorEastAsia" w:hAnsiTheme="minorEastAsia" w:cs="新宋体"/>
          <w:kern w:val="0"/>
          <w:szCs w:val="21"/>
          <w:highlight w:val="white"/>
        </w:rPr>
        <w:t>定义了密钥凭据的检索结果</w:t>
      </w:r>
      <w:r w:rsidR="004F08C0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33070A" w:rsidRPr="009C4255" w:rsidRDefault="004F08C0" w:rsidP="009C4255">
      <w:pPr>
        <w:spacing w:line="360" w:lineRule="auto"/>
        <w:rPr>
          <w:rFonts w:asciiTheme="minorEastAsia" w:hAnsiTheme="minorEastAsia" w:cs="新宋体"/>
          <w:kern w:val="0"/>
          <w:szCs w:val="21"/>
          <w:highlight w:val="white"/>
        </w:rPr>
      </w:pPr>
      <w:proofErr w:type="spellStart"/>
      <w:r w:rsidRPr="00E5667D">
        <w:rPr>
          <w:rFonts w:asciiTheme="minorEastAsia" w:hAnsiTheme="minorEastAsia" w:cs="新宋体"/>
          <w:b/>
          <w:kern w:val="0"/>
          <w:szCs w:val="21"/>
          <w:highlight w:val="white"/>
        </w:rPr>
        <w:t>KeyCredential</w:t>
      </w:r>
      <w:proofErr w:type="spellEnd"/>
      <w:r w:rsidRPr="009C4255">
        <w:rPr>
          <w:rFonts w:asciiTheme="minorEastAsia" w:hAnsiTheme="minorEastAsia" w:cs="新宋体" w:hint="eastAsia"/>
          <w:color w:val="2B91AF"/>
          <w:kern w:val="0"/>
          <w:szCs w:val="21"/>
          <w:highlight w:val="white"/>
        </w:rPr>
        <w:t>：</w:t>
      </w:r>
      <w:r w:rsidR="0033070A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该类用于保存秘</w:t>
      </w:r>
      <w:proofErr w:type="gramStart"/>
      <w:r w:rsidR="0033070A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钥</w:t>
      </w:r>
      <w:proofErr w:type="gramEnd"/>
      <w:r w:rsidR="0033070A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凭据信息，主要方法如下：</w:t>
      </w:r>
    </w:p>
    <w:p w:rsidR="0033070A" w:rsidRPr="009C4255" w:rsidRDefault="0033070A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GetAttestationAsync</w:t>
      </w:r>
      <w:proofErr w:type="spellEnd"/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()</w:t>
      </w:r>
      <w:r w:rsidR="0070119C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="00BF57E2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该方法返回一个鉴权认证结果。</w:t>
      </w:r>
    </w:p>
    <w:p w:rsidR="004F08C0" w:rsidRPr="009C4255" w:rsidRDefault="0033070A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proofErr w:type="spellStart"/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RequestSignAsync</w:t>
      </w:r>
      <w:proofErr w:type="spellEnd"/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proofErr w:type="spellStart"/>
      <w:r w:rsidRPr="00D7081B">
        <w:rPr>
          <w:rFonts w:asciiTheme="minorEastAsia" w:hAnsiTheme="minorEastAsia" w:cs="新宋体"/>
          <w:b/>
          <w:kern w:val="0"/>
          <w:szCs w:val="21"/>
          <w:highlight w:val="white"/>
        </w:rPr>
        <w:t>IBuffer</w:t>
      </w:r>
      <w:proofErr w:type="spellEnd"/>
      <w:r w:rsidR="0070119C"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data)</w:t>
      </w:r>
      <w:r w:rsidR="0070119C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="00BF57E2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该方法返回一个密码凭证验证结果</w:t>
      </w:r>
      <w:r w:rsidR="00410D11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46814" w:rsidRPr="00454749" w:rsidRDefault="006F44C7" w:rsidP="004D4B26">
      <w:pPr>
        <w:pStyle w:val="3"/>
      </w:pPr>
      <w:r>
        <w:t>创建</w:t>
      </w:r>
      <w:r w:rsidR="004D4B26">
        <w:t>登录辅助类</w:t>
      </w:r>
    </w:p>
    <w:p w:rsidR="00FC7FB4" w:rsidRPr="00176ABA" w:rsidRDefault="00FC7FB4" w:rsidP="00176ABA">
      <w:pPr>
        <w:spacing w:line="360" w:lineRule="auto"/>
        <w:rPr>
          <w:rFonts w:asciiTheme="minorEastAsia" w:hAnsiTheme="minorEastAsia"/>
        </w:rPr>
      </w:pPr>
      <w:r w:rsidRPr="00176ABA">
        <w:rPr>
          <w:rFonts w:asciiTheme="minorEastAsia" w:hAnsiTheme="minorEastAsia" w:hint="eastAsia"/>
        </w:rPr>
        <w:t>在</w:t>
      </w:r>
      <w:r w:rsidR="002C5831">
        <w:rPr>
          <w:rFonts w:asciiTheme="minorEastAsia" w:hAnsiTheme="minorEastAsia" w:hint="eastAsia"/>
        </w:rPr>
        <w:t>“</w:t>
      </w:r>
      <w:r w:rsidRPr="00176ABA">
        <w:rPr>
          <w:rFonts w:asciiTheme="minorEastAsia" w:hAnsiTheme="minorEastAsia" w:hint="eastAsia"/>
        </w:rPr>
        <w:t>解决方案资源管理器</w:t>
      </w:r>
      <w:r w:rsidR="002C5831">
        <w:rPr>
          <w:rFonts w:asciiTheme="minorEastAsia" w:hAnsiTheme="minorEastAsia" w:hint="eastAsia"/>
        </w:rPr>
        <w:t>”</w:t>
      </w:r>
      <w:r w:rsidRPr="00176ABA">
        <w:rPr>
          <w:rFonts w:asciiTheme="minorEastAsia" w:hAnsiTheme="minorEastAsia" w:hint="eastAsia"/>
        </w:rPr>
        <w:t>中，右键单击该项目</w:t>
      </w:r>
      <w:proofErr w:type="spellStart"/>
      <w:r w:rsidRPr="00176ABA">
        <w:rPr>
          <w:rFonts w:asciiTheme="minorEastAsia" w:hAnsiTheme="minorEastAsia" w:hint="eastAsia"/>
        </w:rPr>
        <w:t>SimpleHello</w:t>
      </w:r>
      <w:proofErr w:type="spellEnd"/>
      <w:r w:rsidR="00280A75">
        <w:rPr>
          <w:rFonts w:asciiTheme="minorEastAsia" w:hAnsiTheme="minorEastAsia" w:hint="eastAsia"/>
        </w:rPr>
        <w:t>。从“添加”菜单中，选择“新建项</w:t>
      </w:r>
      <w:r w:rsidRPr="00176ABA">
        <w:rPr>
          <w:rFonts w:asciiTheme="minorEastAsia" w:hAnsiTheme="minorEastAsia" w:hint="eastAsia"/>
        </w:rPr>
        <w:t>”</w:t>
      </w:r>
    </w:p>
    <w:p w:rsidR="00454749" w:rsidRPr="00FC7FB4" w:rsidRDefault="006E40B6" w:rsidP="00994D74">
      <w:pPr>
        <w:rPr>
          <w:rFonts w:asciiTheme="minorEastAsia" w:hAnsiTheme="minorEastAsia" w:cs="新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FF294F0" wp14:editId="300150AF">
            <wp:extent cx="5274310" cy="533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7" w:rsidRDefault="00D30747" w:rsidP="00D30747">
      <w:pPr>
        <w:spacing w:line="360" w:lineRule="auto"/>
        <w:jc w:val="left"/>
      </w:pPr>
      <w:r>
        <w:rPr>
          <w:rFonts w:hint="eastAsia"/>
        </w:rPr>
        <w:t>在左侧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模板中，可以选择文件类型，我们添加一个“类”用来实现密钥的管理。</w:t>
      </w:r>
      <w:r w:rsidR="00DF6301">
        <w:rPr>
          <w:rFonts w:hint="eastAsia"/>
        </w:rPr>
        <w:t>基于我们的场景，</w:t>
      </w:r>
      <w:r>
        <w:rPr>
          <w:rFonts w:hint="eastAsia"/>
        </w:rPr>
        <w:t>我们建议的命名是</w:t>
      </w:r>
      <w:proofErr w:type="spellStart"/>
      <w:r w:rsidRPr="00D30747">
        <w:rPr>
          <w:rFonts w:ascii="新宋体" w:eastAsia="新宋体" w:cs="新宋体"/>
          <w:kern w:val="0"/>
          <w:sz w:val="19"/>
          <w:szCs w:val="19"/>
          <w:highlight w:val="white"/>
        </w:rPr>
        <w:t>LoginHelp</w:t>
      </w:r>
      <w:r w:rsidR="00BD29C6">
        <w:rPr>
          <w:rFonts w:ascii="新宋体" w:eastAsia="新宋体" w:cs="新宋体"/>
          <w:kern w:val="0"/>
          <w:sz w:val="19"/>
          <w:szCs w:val="19"/>
        </w:rPr>
        <w:t>.cs</w:t>
      </w:r>
      <w:proofErr w:type="spellEnd"/>
      <w:r>
        <w:rPr>
          <w:rFonts w:hint="eastAsia"/>
        </w:rPr>
        <w:t>。</w:t>
      </w:r>
      <w:r w:rsidR="00D04859">
        <w:rPr>
          <w:rFonts w:hint="eastAsia"/>
        </w:rPr>
        <w:t>它主要</w:t>
      </w:r>
      <w:r w:rsidR="00F15467">
        <w:rPr>
          <w:rFonts w:hint="eastAsia"/>
        </w:rPr>
        <w:t>用于示例的</w:t>
      </w:r>
      <w:r w:rsidR="00D04859">
        <w:rPr>
          <w:rFonts w:hint="eastAsia"/>
        </w:rPr>
        <w:t>登录辅助功能。</w:t>
      </w:r>
    </w:p>
    <w:p w:rsidR="003B5C40" w:rsidRPr="00340644" w:rsidRDefault="00D30747" w:rsidP="00994D74">
      <w:pPr>
        <w:rPr>
          <w:rFonts w:ascii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5FE5E5B" wp14:editId="2A769F87">
            <wp:extent cx="5274310" cy="3660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01" w:rsidRDefault="00D94D34" w:rsidP="009D5727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9D5727">
        <w:rPr>
          <w:rFonts w:asciiTheme="minorEastAsia" w:hAnsiTheme="minorEastAsia" w:cs="新宋体"/>
          <w:kern w:val="0"/>
          <w:szCs w:val="21"/>
          <w:highlight w:val="white"/>
        </w:rPr>
        <w:t>打开</w:t>
      </w:r>
      <w:proofErr w:type="spellStart"/>
      <w:r w:rsidRPr="009D5727">
        <w:rPr>
          <w:rFonts w:asciiTheme="minorEastAsia" w:hAnsiTheme="minorEastAsia" w:cs="新宋体"/>
          <w:kern w:val="0"/>
          <w:szCs w:val="21"/>
          <w:highlight w:val="white"/>
        </w:rPr>
        <w:t>LoginHelp</w:t>
      </w:r>
      <w:r w:rsidRPr="009D5727">
        <w:rPr>
          <w:rFonts w:asciiTheme="minorEastAsia" w:hAnsiTheme="minorEastAsia" w:cs="新宋体"/>
          <w:kern w:val="0"/>
          <w:szCs w:val="21"/>
        </w:rPr>
        <w:t>.cs</w:t>
      </w:r>
      <w:proofErr w:type="spellEnd"/>
      <w:r w:rsidRPr="009D5727">
        <w:rPr>
          <w:rFonts w:asciiTheme="minorEastAsia" w:hAnsiTheme="minorEastAsia" w:cs="新宋体" w:hint="eastAsia"/>
          <w:kern w:val="0"/>
          <w:szCs w:val="21"/>
        </w:rPr>
        <w:t xml:space="preserve"> 文件，添加密钥管理及登录相关方法，代码如下：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6D9" w:rsidTr="00F746D9">
        <w:tc>
          <w:tcPr>
            <w:tcW w:w="8296" w:type="dxa"/>
          </w:tcPr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System.Threading.Tasks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Windows.Security.Credentials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Windows.Security.Cryptography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Windows.Storage.Streams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SimpleHello</w:t>
            </w:r>
            <w:proofErr w:type="spellEnd"/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LoginHelp</w:t>
            </w:r>
            <w:proofErr w:type="spellEnd"/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activeAccount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LoginHelp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account)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account;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function called when the user wants to sign in with Passport but from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username/password dialog.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First we check if they already use Passport as their primary login method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Otherwise we authenticate their username/password and then begin the Passport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enrollment process which consists of creating a Passport key and then sending that to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authentication server.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SignInPassport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AuthenticatePassport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SuccessfulSignIn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Username and password authentication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 xml:space="preserve"> name="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isnewAccount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true:new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user,false:old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user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SignInPassword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isnewAccount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signedIn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AuthenticatePasswordCredentials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signedIn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isnewAccount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SuccessfulSignIn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Authenticate user credentials with server and return result.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authenticating the user credentials with the server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AuthenticatePasswordCredentials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TODO: Authenticate with server once that part is done for the sample.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Function to be called when we need to register our public key with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server for Microsoft Passport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adding the Passport login method to this account on the server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AddPassportToAccountOnServer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TODO: Add Passport signing info to server when that part is done for the sample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Attempts to get the authentication message from the Passport key for this account.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This will bring up the Passport PIN dialog and prompt the user for their PIN.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authentication message will be null if signing fails.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authenticating Passport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AuthenticatePassport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message 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CryptographicBuffer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.ConvertStringToBinary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LoginAuth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BinaryStringEncoding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.Utf8);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authMessage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GetPassportAuthenticationMessage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message,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.activeAccount.Email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authMessage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Handles user saving for our list of users if this is a new user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SuccessfulSignIn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If this is an already existing account, replace the old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version of this account in the account list.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isAdd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a.Email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.activeAccount.Email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.accountList.Remove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(a);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.accountList.Add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AccountsHelper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.SaveAccountList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Attempts to sign a message using the Passport key on the system for the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accountId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passed.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 xml:space="preserve">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message to be signed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 xml:space="preserve"> name="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account id for the Passport key we are using to sign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creating the Passport authentication message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GetPassportAuthenticationMessage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message,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KeyCredentialRetrievalResult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openKeyResult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KeyCredentialManager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.OpenAsync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openKeyResult.Status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openKeyResult.Credential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publicKey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userKey.RetrievePublicKey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KeyCredentialOperationResult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userKey.RequestSignAsync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(message);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signResult.Result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.UserCanceled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cancelled the Passport PIN entry.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We will return null below this and the username/password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sign in form will show.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Must recreate Passport key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.SecurityDeviceLocked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remember that hardware failed and suggest restart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.UnknownError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try again 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openKeyResult.Status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Passport key lost, need to recreate it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try again 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Creates a Passport key on the machine using the account id passed.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Then returns a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based on whether we were able to create a Passport key or not.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Will also attempt to create an attestation that this key is backed by hardware on the device, but is not a requirement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for a working key in this scenario. It is possible to not accept a key that is software-based only.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 xml:space="preserve"> name="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account id associated with the account that we are enrolling into Passport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creating the Passport key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CreatePassportKey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KeyCredentialRetrievalResult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keyCreationResult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KeyCredentialManager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.RequestCreateAsync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KeyCredentialCreationOption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.ReplaceExisting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keyCreationResult.Status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keyCreationResult.Credential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publicKey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userKey.RetrievePublicKey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keyAttestationResult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userKey.GetAttestationAsync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keyAttestationResult.Status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Included.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TODO:read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keyAttestationResult.AttestationBuffer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and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keyAttestationResult.CertificateChainBuffer</w:t>
            </w:r>
            <w:proofErr w:type="spellEnd"/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keyAttestationResult.Status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.TemporaryFailure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CanBeRetrievedLater</w:t>
            </w:r>
            <w:proofErr w:type="spellEnd"/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keyAttestationResult.Status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.NotSupported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is not supported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Package public key,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keyAttesation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if available,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certificate chain for attestation endorsement key if available, 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status code of key attestation result: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keyAttestationIncluded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or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keyAttestationCanBeRetrievedLater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and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keyAttestationRetryType</w:t>
            </w:r>
            <w:proofErr w:type="spellEnd"/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and send it to application server to register the user.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serverAddedPassportToAccount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AddPassportToAccountOnServer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serverAddedPassportToAccount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keyCreationResult.Status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.UserCanceled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cancelled the Passport enrollment process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keyCreationResult.Status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needs to create PIN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746D9" w:rsidRDefault="00F746D9" w:rsidP="009D5727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F746D9" w:rsidRPr="00820765" w:rsidRDefault="00561F58" w:rsidP="00561F5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lastRenderedPageBreak/>
        <w:t>public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proofErr w:type="spellEnd"/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561F58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&gt; </w:t>
      </w:r>
      <w:proofErr w:type="spellStart"/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SignInPassport</w:t>
      </w:r>
      <w:proofErr w:type="spellEnd"/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()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</w:rPr>
        <w:t>:</w:t>
      </w:r>
      <w:r w:rsidR="00F3427F">
        <w:rPr>
          <w:rFonts w:asciiTheme="minorEastAsia" w:hAnsiTheme="minorEastAsia" w:cs="新宋体" w:hint="eastAsia"/>
          <w:color w:val="000000"/>
          <w:kern w:val="0"/>
          <w:szCs w:val="21"/>
        </w:rPr>
        <w:t>该方法用于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Passport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登录，如果成功设置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PIN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码，调用该方法会调用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C0FD7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022871">
        <w:rPr>
          <w:rFonts w:asciiTheme="minorEastAsia" w:hAnsiTheme="minorEastAsia" w:cs="新宋体"/>
          <w:color w:val="000000"/>
          <w:kern w:val="0"/>
          <w:szCs w:val="21"/>
        </w:rPr>
        <w:t>API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来进行用户身份鉴权。</w:t>
      </w:r>
    </w:p>
    <w:p w:rsidR="00820765" w:rsidRPr="0083072E" w:rsidRDefault="00F3427F" w:rsidP="00561F5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proofErr w:type="spellEnd"/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F3427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&gt; </w:t>
      </w:r>
      <w:proofErr w:type="spellStart"/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SignInPassword</w:t>
      </w:r>
      <w:proofErr w:type="spellEnd"/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isnewAccount</w:t>
      </w:r>
      <w:proofErr w:type="spellEnd"/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)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该方法用于用户输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lastRenderedPageBreak/>
        <w:t>入用户名、密码鉴权登录，如果验证成功，我们会将用户名缓存在本地文件中。为用户的下一次登录提供用户列表选择。</w:t>
      </w:r>
    </w:p>
    <w:p w:rsidR="0083072E" w:rsidRPr="0083072E" w:rsidRDefault="0083072E" w:rsidP="0083072E">
      <w:pPr>
        <w:pStyle w:val="a5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proofErr w:type="spellStart"/>
      <w:r w:rsidRPr="0083072E">
        <w:rPr>
          <w:rFonts w:asciiTheme="minorEastAsia" w:hAnsiTheme="minorEastAsia" w:cs="新宋体"/>
          <w:b/>
          <w:kern w:val="0"/>
          <w:szCs w:val="21"/>
        </w:rPr>
        <w:t>isnewAccount</w:t>
      </w:r>
      <w:proofErr w:type="spellEnd"/>
      <w:r>
        <w:rPr>
          <w:rFonts w:asciiTheme="minorEastAsia" w:hAnsiTheme="minorEastAsia" w:cs="新宋体"/>
          <w:b/>
          <w:kern w:val="0"/>
          <w:szCs w:val="21"/>
        </w:rPr>
        <w:t xml:space="preserve"> 参数</w:t>
      </w:r>
      <w:r>
        <w:rPr>
          <w:rFonts w:asciiTheme="minorEastAsia" w:hAnsiTheme="minorEastAsia" w:cs="新宋体" w:hint="eastAsia"/>
          <w:b/>
          <w:kern w:val="0"/>
          <w:szCs w:val="21"/>
        </w:rPr>
        <w:t>：</w:t>
      </w:r>
      <w:r>
        <w:rPr>
          <w:rFonts w:asciiTheme="minorEastAsia" w:hAnsiTheme="minorEastAsia" w:cs="新宋体"/>
          <w:kern w:val="0"/>
          <w:szCs w:val="21"/>
        </w:rPr>
        <w:t>当前用户是否新用户</w:t>
      </w:r>
      <w:r>
        <w:rPr>
          <w:rFonts w:asciiTheme="minorEastAsia" w:hAnsiTheme="minorEastAsia" w:cs="新宋体" w:hint="eastAsia"/>
          <w:kern w:val="0"/>
          <w:szCs w:val="21"/>
        </w:rPr>
        <w:t>。（如果从用户列表选择用户登录为</w:t>
      </w:r>
      <w:r>
        <w:rPr>
          <w:rFonts w:asciiTheme="minorEastAsia" w:hAnsiTheme="minorEastAsia" w:cs="新宋体"/>
          <w:kern w:val="0"/>
          <w:szCs w:val="21"/>
        </w:rPr>
        <w:t>false</w:t>
      </w:r>
      <w:r>
        <w:rPr>
          <w:rFonts w:asciiTheme="minorEastAsia" w:hAnsiTheme="minorEastAsia" w:cs="新宋体" w:hint="eastAsia"/>
          <w:kern w:val="0"/>
          <w:szCs w:val="21"/>
        </w:rPr>
        <w:t>，如果用户第一次登录</w:t>
      </w:r>
      <w:r>
        <w:rPr>
          <w:rFonts w:asciiTheme="minorEastAsia" w:hAnsiTheme="minorEastAsia" w:cs="新宋体"/>
          <w:kern w:val="0"/>
          <w:szCs w:val="21"/>
        </w:rPr>
        <w:t>为</w:t>
      </w:r>
      <w:r>
        <w:rPr>
          <w:rFonts w:asciiTheme="minorEastAsia" w:hAnsiTheme="minorEastAsia" w:cs="新宋体" w:hint="eastAsia"/>
          <w:kern w:val="0"/>
          <w:szCs w:val="21"/>
        </w:rPr>
        <w:t>True）</w:t>
      </w:r>
    </w:p>
    <w:p w:rsidR="00CA3CD7" w:rsidRPr="00DC2483" w:rsidRDefault="00CA3CD7" w:rsidP="00561F5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proofErr w:type="spellEnd"/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CA3CD7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&gt; </w:t>
      </w:r>
      <w:proofErr w:type="spellStart"/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AuthenticatePasswordCredentials</w:t>
      </w:r>
      <w:proofErr w:type="spellEnd"/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646207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</w:t>
      </w:r>
      <w:r w:rsidR="00F95F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服务器用户身份鉴权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。（我们可以构建自己的鉴权服务，通过扩展该方法来完成</w:t>
      </w:r>
      <w:r w:rsidR="00F95F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APP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与服务器</w:t>
      </w:r>
      <w:r w:rsidR="00390D9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的数据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交互</w:t>
      </w:r>
      <w:r w:rsidR="00646D2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,用于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用户的身份鉴权）。</w:t>
      </w:r>
    </w:p>
    <w:p w:rsidR="00DC2483" w:rsidRPr="00142BFF" w:rsidRDefault="00DC2483" w:rsidP="00561F5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proofErr w:type="spellEnd"/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C2483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&gt; </w:t>
      </w:r>
      <w:proofErr w:type="spellStart"/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AddPassportToAccountOnServer</w:t>
      </w:r>
      <w:proofErr w:type="spellEnd"/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该方法用于上传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Passport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信息到我们自己的服务器，用作服务器鉴权。（通过扩展该</w:t>
      </w:r>
      <w:r w:rsidR="00C8571A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方法我们可以上传</w:t>
      </w:r>
      <w:r w:rsidR="00C8571A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Passport</w:t>
      </w:r>
      <w:r w:rsidR="00C8571A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信息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）</w:t>
      </w:r>
    </w:p>
    <w:p w:rsidR="00142BFF" w:rsidRPr="00DD2F3B" w:rsidRDefault="00142BFF" w:rsidP="00561F5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proofErr w:type="spellEnd"/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142BF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&gt; </w:t>
      </w:r>
      <w:proofErr w:type="spellStart"/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AuthenticatePassport</w:t>
      </w:r>
      <w:proofErr w:type="spellEnd"/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9D34CC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</w:t>
      </w:r>
      <w:r w:rsidR="000600A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方法用于</w:t>
      </w:r>
      <w:r w:rsidR="00163896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调用</w:t>
      </w:r>
      <w:r w:rsidR="00163896">
        <w:rPr>
          <w:rFonts w:asciiTheme="minorEastAsia" w:hAnsiTheme="minorEastAsia" w:cs="新宋体" w:hint="eastAsia"/>
          <w:color w:val="000000"/>
          <w:kern w:val="0"/>
          <w:szCs w:val="21"/>
        </w:rPr>
        <w:t>Windows Hello</w:t>
      </w:r>
      <w:r w:rsidR="00163896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163896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API来完成本地身份鉴权</w:t>
      </w:r>
      <w:r w:rsidR="00163896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DD2F3B" w:rsidRPr="00AD5F2F" w:rsidRDefault="00DD2F3B" w:rsidP="00561F5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void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SuccessfulSignIn</w:t>
      </w:r>
      <w:proofErr w:type="spellEnd"/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isAdd</w:t>
      </w:r>
      <w:proofErr w:type="spellEnd"/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6245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该方法用于用户登录信息的</w:t>
      </w:r>
      <w:r w:rsidR="00C675D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持久化</w:t>
      </w:r>
      <w:r w:rsidR="006245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AD5F2F" w:rsidRPr="00DC5964" w:rsidRDefault="00AD5F2F" w:rsidP="00561F5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proofErr w:type="spellEnd"/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proofErr w:type="spellStart"/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IBuffer</w:t>
      </w:r>
      <w:proofErr w:type="spellEnd"/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&gt; </w:t>
      </w:r>
      <w:proofErr w:type="spellStart"/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GetPassportAuthenticationMessage</w:t>
      </w:r>
      <w:proofErr w:type="spellEnd"/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proofErr w:type="spellStart"/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IBuffer</w:t>
      </w:r>
      <w:proofErr w:type="spellEnd"/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message, </w:t>
      </w: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string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accountId</w:t>
      </w:r>
      <w:proofErr w:type="spellEnd"/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8D4009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</w:t>
      </w:r>
      <w:r w:rsidR="00DC596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本地用户身份鉴权。</w:t>
      </w:r>
    </w:p>
    <w:p w:rsidR="00DC5964" w:rsidRDefault="00DC5964" w:rsidP="00DC5964">
      <w:pPr>
        <w:pStyle w:val="a5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r w:rsidRPr="00DC5964">
        <w:rPr>
          <w:rFonts w:asciiTheme="minorEastAsia" w:hAnsiTheme="minorEastAsia" w:cs="新宋体"/>
          <w:b/>
          <w:kern w:val="0"/>
          <w:szCs w:val="21"/>
          <w:highlight w:val="white"/>
        </w:rPr>
        <w:t xml:space="preserve">message </w:t>
      </w:r>
      <w:r w:rsidRPr="00DC5964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</w:t>
      </w:r>
      <w:r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：</w:t>
      </w:r>
      <w:r>
        <w:rPr>
          <w:rFonts w:asciiTheme="minorEastAsia" w:hAnsiTheme="minorEastAsia" w:cs="新宋体"/>
          <w:kern w:val="0"/>
          <w:szCs w:val="21"/>
        </w:rPr>
        <w:t>本地数据二进制流</w:t>
      </w:r>
      <w:r>
        <w:rPr>
          <w:rFonts w:asciiTheme="minorEastAsia" w:hAnsiTheme="minorEastAsia" w:cs="新宋体" w:hint="eastAsia"/>
          <w:kern w:val="0"/>
          <w:szCs w:val="21"/>
        </w:rPr>
        <w:t>。</w:t>
      </w:r>
    </w:p>
    <w:p w:rsidR="00DC5964" w:rsidRDefault="00DC5964" w:rsidP="00DC5964">
      <w:pPr>
        <w:pStyle w:val="a5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proofErr w:type="spellStart"/>
      <w:r>
        <w:rPr>
          <w:rFonts w:asciiTheme="minorEastAsia" w:hAnsiTheme="minorEastAsia" w:cs="新宋体"/>
          <w:b/>
          <w:kern w:val="0"/>
          <w:szCs w:val="21"/>
        </w:rPr>
        <w:t>accountId</w:t>
      </w:r>
      <w:proofErr w:type="spellEnd"/>
      <w:r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参数：</w:t>
      </w:r>
      <w:r>
        <w:rPr>
          <w:rFonts w:asciiTheme="minorEastAsia" w:hAnsiTheme="minorEastAsia" w:cs="新宋体" w:hint="eastAsia"/>
          <w:kern w:val="0"/>
          <w:szCs w:val="21"/>
          <w:highlight w:val="white"/>
        </w:rPr>
        <w:t>登录用户唯一标识。（通常为用户的邮箱，在这里我们使用用户名）</w:t>
      </w:r>
    </w:p>
    <w:p w:rsidR="00A330A7" w:rsidRPr="001533CC" w:rsidRDefault="00A330A7" w:rsidP="00A330A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proofErr w:type="spellEnd"/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330A7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&gt; </w:t>
      </w:r>
      <w:proofErr w:type="spellStart"/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CreatePassportKey</w:t>
      </w:r>
      <w:proofErr w:type="spellEnd"/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string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proofErr w:type="spellStart"/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accountId</w:t>
      </w:r>
      <w:proofErr w:type="spellEnd"/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)</w:t>
      </w:r>
      <w:r>
        <w:rPr>
          <w:rFonts w:asciiTheme="minorEastAsia" w:hAnsiTheme="minorEastAsia" w:cs="新宋体"/>
          <w:b/>
          <w:color w:val="000000"/>
          <w:kern w:val="0"/>
          <w:szCs w:val="21"/>
        </w:rPr>
        <w:t>: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该方法通过</w:t>
      </w:r>
      <w:r w:rsidR="003A0297">
        <w:rPr>
          <w:rFonts w:asciiTheme="minorEastAsia" w:hAnsiTheme="minorEastAsia" w:cs="新宋体"/>
          <w:color w:val="000000"/>
          <w:kern w:val="0"/>
          <w:szCs w:val="21"/>
        </w:rPr>
        <w:t>调用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Windows Hello API 来创建本地</w:t>
      </w:r>
      <w:proofErr w:type="gramStart"/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鉴</w:t>
      </w:r>
      <w:proofErr w:type="gramEnd"/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权</w:t>
      </w:r>
      <w:r w:rsidR="004A02F5">
        <w:rPr>
          <w:rFonts w:asciiTheme="minorEastAsia" w:hAnsiTheme="minorEastAsia" w:cs="新宋体" w:hint="eastAsia"/>
          <w:color w:val="000000"/>
          <w:kern w:val="0"/>
          <w:szCs w:val="21"/>
        </w:rPr>
        <w:t>数据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EE0E01" w:rsidRDefault="001533CC" w:rsidP="00160B64">
      <w:pPr>
        <w:pStyle w:val="a5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proofErr w:type="spellStart"/>
      <w:r w:rsidRPr="001533CC">
        <w:rPr>
          <w:rFonts w:asciiTheme="minorEastAsia" w:hAnsiTheme="minorEastAsia" w:cs="新宋体"/>
          <w:b/>
          <w:kern w:val="0"/>
          <w:szCs w:val="21"/>
        </w:rPr>
        <w:t>accountId</w:t>
      </w:r>
      <w:proofErr w:type="spellEnd"/>
      <w:r w:rsidRPr="001533CC">
        <w:rPr>
          <w:rFonts w:asciiTheme="minorEastAsia" w:hAnsiTheme="minorEastAsia" w:cs="新宋体"/>
          <w:b/>
          <w:kern w:val="0"/>
          <w:szCs w:val="21"/>
        </w:rPr>
        <w:t xml:space="preserve"> </w:t>
      </w:r>
      <w:r w:rsidRPr="001533CC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参数：</w:t>
      </w:r>
      <w:r w:rsidRPr="001533CC">
        <w:rPr>
          <w:rFonts w:asciiTheme="minorEastAsia" w:hAnsiTheme="minorEastAsia" w:cs="新宋体" w:hint="eastAsia"/>
          <w:kern w:val="0"/>
          <w:szCs w:val="21"/>
          <w:highlight w:val="white"/>
        </w:rPr>
        <w:t>用户唯一</w:t>
      </w:r>
      <w:r>
        <w:rPr>
          <w:rFonts w:asciiTheme="minorEastAsia" w:hAnsiTheme="minorEastAsia" w:cs="新宋体" w:hint="eastAsia"/>
          <w:kern w:val="0"/>
          <w:szCs w:val="21"/>
          <w:highlight w:val="white"/>
        </w:rPr>
        <w:t>标识。（通常为用户的邮箱，在这里我们使用用户名）</w:t>
      </w:r>
    </w:p>
    <w:p w:rsidR="00E761AE" w:rsidRDefault="00E761AE" w:rsidP="00E761AE">
      <w:pPr>
        <w:pStyle w:val="2"/>
        <w:rPr>
          <w:rFonts w:asciiTheme="minorEastAsia" w:eastAsiaTheme="minorEastAsia" w:hAnsiTheme="minorEastAsia"/>
        </w:rPr>
      </w:pPr>
      <w:r w:rsidRPr="00E761AE">
        <w:rPr>
          <w:rFonts w:asciiTheme="minorEastAsia" w:eastAsiaTheme="minorEastAsia" w:hAnsiTheme="minorEastAsia"/>
        </w:rPr>
        <w:t>Windows Hello</w:t>
      </w:r>
      <w:r w:rsidRPr="00E761AE">
        <w:rPr>
          <w:rFonts w:asciiTheme="minorEastAsia" w:eastAsiaTheme="minorEastAsia" w:hAnsiTheme="minorEastAsia" w:hint="eastAsia"/>
        </w:rPr>
        <w:t>常见问题问答</w:t>
      </w:r>
    </w:p>
    <w:p w:rsidR="005425AD" w:rsidRPr="005E38BF" w:rsidRDefault="00E37430" w:rsidP="005E38B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Windows 10 什么版本可以使用Windows Hello</w:t>
      </w:r>
      <w:r>
        <w:rPr>
          <w:rFonts w:asciiTheme="minorEastAsia" w:hAnsiTheme="minorEastAsia" w:cs="Arial" w:hint="eastAsia"/>
          <w:b/>
          <w:bCs/>
          <w:szCs w:val="21"/>
        </w:rPr>
        <w:t>？</w:t>
      </w:r>
    </w:p>
    <w:p w:rsidR="004E1233" w:rsidRDefault="00695282" w:rsidP="005E38BF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在Windows 10 </w:t>
      </w:r>
      <w:r>
        <w:rPr>
          <w:rFonts w:asciiTheme="minorEastAsia" w:hAnsiTheme="minorEastAsia" w:cs="新宋体"/>
          <w:color w:val="000000"/>
          <w:kern w:val="0"/>
          <w:szCs w:val="21"/>
        </w:rPr>
        <w:t>Build 10125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及以后</w:t>
      </w:r>
      <w:r w:rsidR="00A205D7">
        <w:rPr>
          <w:rFonts w:asciiTheme="minorEastAsia" w:hAnsiTheme="minorEastAsia" w:cs="新宋体" w:hint="eastAsia"/>
          <w:color w:val="000000"/>
          <w:kern w:val="0"/>
          <w:szCs w:val="21"/>
        </w:rPr>
        <w:t>的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版本已经包含了</w:t>
      </w:r>
      <w:r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功能。</w:t>
      </w:r>
    </w:p>
    <w:p w:rsidR="004E1233" w:rsidRDefault="004E1233" w:rsidP="005E38B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bCs/>
          <w:szCs w:val="21"/>
        </w:rPr>
      </w:pPr>
      <w:r w:rsidRPr="005E4D88">
        <w:rPr>
          <w:rFonts w:asciiTheme="minorEastAsia" w:hAnsiTheme="minorEastAsia" w:cs="Arial"/>
          <w:b/>
          <w:bCs/>
          <w:szCs w:val="21"/>
        </w:rPr>
        <w:t>是否必须使用</w:t>
      </w:r>
      <w:r w:rsidRPr="005E4D88">
        <w:rPr>
          <w:rFonts w:asciiTheme="minorEastAsia" w:hAnsiTheme="minorEastAsia" w:cs="Arial" w:hint="eastAsia"/>
          <w:b/>
          <w:bCs/>
          <w:szCs w:val="21"/>
        </w:rPr>
        <w:t>Windows Hello 才可以登录到</w:t>
      </w:r>
      <w:r w:rsidRPr="005E4D88">
        <w:rPr>
          <w:rFonts w:asciiTheme="minorEastAsia" w:hAnsiTheme="minorEastAsia" w:cs="Arial"/>
          <w:b/>
          <w:bCs/>
          <w:szCs w:val="21"/>
        </w:rPr>
        <w:t>Windows10?</w:t>
      </w:r>
    </w:p>
    <w:p w:rsidR="007503BA" w:rsidRDefault="007503BA" w:rsidP="007503BA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503BA">
        <w:rPr>
          <w:rFonts w:asciiTheme="minorEastAsia" w:hAnsiTheme="minorEastAsia" w:cs="新宋体" w:hint="eastAsia"/>
          <w:color w:val="000000"/>
          <w:kern w:val="0"/>
          <w:szCs w:val="21"/>
        </w:rPr>
        <w:t>否。 如果不使用 Windows Hello，可以使用密码或 PIN 进行登录。 如果你决定使用 Windows Hello 并且</w:t>
      </w:r>
      <w:proofErr w:type="gramStart"/>
      <w:r w:rsidRPr="007503BA">
        <w:rPr>
          <w:rFonts w:asciiTheme="minorEastAsia" w:hAnsiTheme="minorEastAsia" w:cs="新宋体" w:hint="eastAsia"/>
          <w:color w:val="000000"/>
          <w:kern w:val="0"/>
          <w:szCs w:val="21"/>
        </w:rPr>
        <w:t>稍后想</w:t>
      </w:r>
      <w:proofErr w:type="gramEnd"/>
      <w:r w:rsidRPr="007503BA">
        <w:rPr>
          <w:rFonts w:asciiTheme="minorEastAsia" w:hAnsiTheme="minorEastAsia" w:cs="新宋体" w:hint="eastAsia"/>
          <w:color w:val="000000"/>
          <w:kern w:val="0"/>
          <w:szCs w:val="21"/>
        </w:rPr>
        <w:t>改变决定，可以在“设置”中将它关闭。</w:t>
      </w:r>
    </w:p>
    <w:p w:rsidR="008B47E6" w:rsidRPr="008B47E6" w:rsidRDefault="008B47E6" w:rsidP="007C3A3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新宋体"/>
          <w:color w:val="000000"/>
          <w:kern w:val="0"/>
          <w:szCs w:val="21"/>
        </w:rPr>
      </w:pPr>
      <w:r w:rsidRPr="007C3A3E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Pr="007C3A3E">
        <w:rPr>
          <w:rFonts w:asciiTheme="minorEastAsia" w:hAnsiTheme="minorEastAsia" w:cs="新宋体" w:hint="eastAsia"/>
          <w:color w:val="000000"/>
          <w:kern w:val="0"/>
          <w:szCs w:val="21"/>
        </w:rPr>
        <w:t>的常见使用场景</w:t>
      </w:r>
      <w:r w:rsidRPr="008B47E6">
        <w:rPr>
          <w:rFonts w:asciiTheme="minorEastAsia" w:hAnsiTheme="minorEastAsia" w:cs="新宋体" w:hint="eastAsia"/>
          <w:color w:val="000000"/>
          <w:kern w:val="0"/>
          <w:szCs w:val="21"/>
        </w:rPr>
        <w:t>?</w:t>
      </w:r>
    </w:p>
    <w:p w:rsidR="008B47E6" w:rsidRPr="007C3A3E" w:rsidRDefault="008B47E6" w:rsidP="007C3A3E">
      <w:pPr>
        <w:pStyle w:val="a5"/>
        <w:spacing w:line="360" w:lineRule="auto"/>
        <w:ind w:left="420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1.鉴权登陆和授权解锁；2.</w:t>
      </w:r>
      <w:r w:rsidR="00183001">
        <w:rPr>
          <w:rFonts w:asciiTheme="minorEastAsia" w:hAnsiTheme="minorEastAsia" w:cs="新宋体" w:hint="eastAsia"/>
          <w:color w:val="000000"/>
          <w:kern w:val="0"/>
          <w:szCs w:val="21"/>
        </w:rPr>
        <w:t>购买或者支付的二次授权；3.</w:t>
      </w:r>
      <w:del w:id="5" w:author="Zepeng She" w:date="2015-12-01T15:02:00Z">
        <w:r w:rsidR="00AB2AE0" w:rsidDel="007C3A3E">
          <w:rPr>
            <w:rFonts w:asciiTheme="minorEastAsia" w:hAnsiTheme="minorEastAsia" w:cs="新宋体" w:hint="eastAsia"/>
            <w:color w:val="000000"/>
            <w:kern w:val="0"/>
            <w:szCs w:val="21"/>
          </w:rPr>
          <w:delText>活体检测</w:delText>
        </w:r>
      </w:del>
      <w:ins w:id="6" w:author="Zepeng She" w:date="2015-12-01T15:02:00Z">
        <w:r w:rsidR="007C3A3E">
          <w:rPr>
            <w:rFonts w:asciiTheme="minorEastAsia" w:hAnsiTheme="minorEastAsia" w:cs="新宋体" w:hint="eastAsia"/>
            <w:color w:val="000000"/>
            <w:kern w:val="0"/>
            <w:szCs w:val="21"/>
          </w:rPr>
          <w:t>身份识别</w:t>
        </w:r>
      </w:ins>
    </w:p>
    <w:p w:rsidR="008B47E6" w:rsidRPr="007503BA" w:rsidRDefault="008B47E6" w:rsidP="007503BA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</w:p>
    <w:p w:rsidR="004E1233" w:rsidRPr="00794867" w:rsidRDefault="004E1233" w:rsidP="005E38B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5E4D88">
        <w:rPr>
          <w:rFonts w:asciiTheme="minorEastAsia" w:hAnsiTheme="minorEastAsia" w:cs="Arial" w:hint="eastAsia"/>
          <w:b/>
          <w:bCs/>
          <w:szCs w:val="21"/>
        </w:rPr>
        <w:t>哪些数据将用于识别我并且</w:t>
      </w:r>
      <w:r w:rsidR="00794867">
        <w:rPr>
          <w:rFonts w:asciiTheme="minorEastAsia" w:hAnsiTheme="minorEastAsia" w:cs="Arial" w:hint="eastAsia"/>
          <w:b/>
          <w:bCs/>
          <w:szCs w:val="21"/>
        </w:rPr>
        <w:t>那</w:t>
      </w:r>
      <w:r w:rsidRPr="005E4D88">
        <w:rPr>
          <w:rFonts w:asciiTheme="minorEastAsia" w:hAnsiTheme="minorEastAsia" w:cs="Arial" w:hint="eastAsia"/>
          <w:b/>
          <w:bCs/>
          <w:szCs w:val="21"/>
        </w:rPr>
        <w:t>些数据是如何存储的？</w:t>
      </w:r>
    </w:p>
    <w:p w:rsidR="00794867" w:rsidRDefault="00794867" w:rsidP="00794867">
      <w:pPr>
        <w:spacing w:line="360" w:lineRule="auto"/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794867">
        <w:rPr>
          <w:rFonts w:asciiTheme="minorEastAsia" w:hAnsiTheme="minorEastAsia" w:cs="新宋体" w:hint="eastAsia"/>
          <w:color w:val="000000"/>
          <w:kern w:val="0"/>
          <w:szCs w:val="21"/>
        </w:rPr>
        <w:t>设置期间，Windows 将从人脸或虹膜感应器或指纹读取器采集数据，然后创建身份特征，将其加密并保存在你的设备上。 （这不是一幅图像，而更像是一张图表。） 你的身份特征保留在你的设备上。 Windows 绝不会将你的人脸、虹膜或指纹的照片或图像存储在你的设备上或其他任何地方。</w:t>
      </w:r>
    </w:p>
    <w:p w:rsidR="00981A8A" w:rsidRDefault="00570DB4" w:rsidP="00570DB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bCs/>
          <w:szCs w:val="21"/>
        </w:rPr>
      </w:pPr>
      <w:r w:rsidRPr="00570DB4">
        <w:rPr>
          <w:rFonts w:asciiTheme="minorEastAsia" w:hAnsiTheme="minorEastAsia" w:cs="Arial" w:hint="eastAsia"/>
          <w:b/>
          <w:bCs/>
          <w:szCs w:val="21"/>
        </w:rPr>
        <w:t>英特尔实感摄像头</w:t>
      </w:r>
      <w:r w:rsidR="0051074D">
        <w:rPr>
          <w:rFonts w:asciiTheme="minorEastAsia" w:hAnsiTheme="minorEastAsia" w:cs="Arial" w:hint="eastAsia"/>
          <w:b/>
          <w:bCs/>
          <w:szCs w:val="21"/>
        </w:rPr>
        <w:t>在线资源:</w:t>
      </w:r>
    </w:p>
    <w:p w:rsidR="0051074D" w:rsidRDefault="0051074D" w:rsidP="005F62AA">
      <w:pPr>
        <w:pStyle w:val="a5"/>
        <w:ind w:leftChars="100" w:left="210" w:firstLineChars="0" w:firstLine="0"/>
        <w:jc w:val="left"/>
      </w:pPr>
    </w:p>
    <w:p w:rsidR="00570DB4" w:rsidRPr="00570DB4" w:rsidRDefault="00251954" w:rsidP="005F62AA">
      <w:pPr>
        <w:pStyle w:val="a5"/>
        <w:ind w:leftChars="100" w:left="210" w:firstLineChars="0" w:firstLine="0"/>
        <w:jc w:val="left"/>
        <w:rPr>
          <w:rFonts w:asciiTheme="minorEastAsia" w:hAnsiTheme="minorEastAsia" w:cs="Arial"/>
          <w:b/>
          <w:bCs/>
          <w:szCs w:val="21"/>
        </w:rPr>
      </w:pPr>
      <w:hyperlink r:id="rId13" w:history="1">
        <w:r w:rsidR="001626E3" w:rsidRPr="001626E3">
          <w:rPr>
            <w:rStyle w:val="a7"/>
            <w:rFonts w:asciiTheme="minorEastAsia" w:hAnsiTheme="minorEastAsia" w:cs="Arial"/>
            <w:b/>
            <w:bCs/>
            <w:szCs w:val="21"/>
          </w:rPr>
          <w:t>https://software.intel.com/zh-cn/articles/intel-realsense-sdk-faq-for-front-facing-camera-f200?utm_source=CSDN.com&amp;utm_medium=Text+Link&amp;utm_campaign=RS_PRC_Q215_CSDN</w:t>
        </w:r>
      </w:hyperlink>
    </w:p>
    <w:sectPr w:rsidR="00570DB4" w:rsidRPr="00570DB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954" w:rsidRDefault="00251954" w:rsidP="00990F2A">
      <w:r>
        <w:separator/>
      </w:r>
    </w:p>
  </w:endnote>
  <w:endnote w:type="continuationSeparator" w:id="0">
    <w:p w:rsidR="00251954" w:rsidRDefault="00251954" w:rsidP="009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90936"/>
      <w:docPartObj>
        <w:docPartGallery w:val="Page Numbers (Bottom of Page)"/>
        <w:docPartUnique/>
      </w:docPartObj>
    </w:sdtPr>
    <w:sdtEndPr/>
    <w:sdtContent>
      <w:p w:rsidR="00063D89" w:rsidRDefault="00063D8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DB7" w:rsidRPr="006C1DB7">
          <w:rPr>
            <w:noProof/>
            <w:lang w:val="zh-CN"/>
          </w:rPr>
          <w:t>8</w:t>
        </w:r>
        <w:r>
          <w:fldChar w:fldCharType="end"/>
        </w:r>
      </w:p>
    </w:sdtContent>
  </w:sdt>
  <w:p w:rsidR="00063D89" w:rsidRDefault="00063D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954" w:rsidRDefault="00251954" w:rsidP="00990F2A">
      <w:r>
        <w:separator/>
      </w:r>
    </w:p>
  </w:footnote>
  <w:footnote w:type="continuationSeparator" w:id="0">
    <w:p w:rsidR="00251954" w:rsidRDefault="00251954" w:rsidP="0099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882132"/>
      <w:docPartObj>
        <w:docPartGallery w:val="Page Numbers (Top of Page)"/>
        <w:docPartUnique/>
      </w:docPartObj>
    </w:sdtPr>
    <w:sdtEndPr/>
    <w:sdtContent>
      <w:p w:rsidR="00063D89" w:rsidRDefault="00063D8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DB7" w:rsidRPr="006C1DB7">
          <w:rPr>
            <w:noProof/>
            <w:lang w:val="zh-CN"/>
          </w:rPr>
          <w:t>8</w:t>
        </w:r>
        <w:r>
          <w:fldChar w:fldCharType="end"/>
        </w:r>
      </w:p>
    </w:sdtContent>
  </w:sdt>
  <w:p w:rsidR="00063D89" w:rsidRDefault="00063D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7D5D"/>
    <w:multiLevelType w:val="hybridMultilevel"/>
    <w:tmpl w:val="7EE23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EE015F"/>
    <w:multiLevelType w:val="hybridMultilevel"/>
    <w:tmpl w:val="97947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5B10B9"/>
    <w:multiLevelType w:val="hybridMultilevel"/>
    <w:tmpl w:val="70527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B111D5"/>
    <w:multiLevelType w:val="multilevel"/>
    <w:tmpl w:val="A9A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C7AE0"/>
    <w:multiLevelType w:val="multilevel"/>
    <w:tmpl w:val="72F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A0A4A"/>
    <w:multiLevelType w:val="hybridMultilevel"/>
    <w:tmpl w:val="1C3C69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epeng She">
    <w15:presenceInfo w15:providerId="AD" w15:userId="S-1-5-21-2146773085-903363285-719344707-1823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F3"/>
    <w:rsid w:val="00002D94"/>
    <w:rsid w:val="000037F5"/>
    <w:rsid w:val="0000470B"/>
    <w:rsid w:val="000054DC"/>
    <w:rsid w:val="0000612D"/>
    <w:rsid w:val="00006A5E"/>
    <w:rsid w:val="000076EC"/>
    <w:rsid w:val="0001568A"/>
    <w:rsid w:val="00020737"/>
    <w:rsid w:val="00022630"/>
    <w:rsid w:val="00022871"/>
    <w:rsid w:val="00022DA9"/>
    <w:rsid w:val="00027041"/>
    <w:rsid w:val="000270D4"/>
    <w:rsid w:val="00035EDC"/>
    <w:rsid w:val="000362F1"/>
    <w:rsid w:val="00040220"/>
    <w:rsid w:val="00042C3E"/>
    <w:rsid w:val="0004764B"/>
    <w:rsid w:val="00052EDA"/>
    <w:rsid w:val="0005340F"/>
    <w:rsid w:val="00053C62"/>
    <w:rsid w:val="00055AB6"/>
    <w:rsid w:val="000570C0"/>
    <w:rsid w:val="00057682"/>
    <w:rsid w:val="000600AB"/>
    <w:rsid w:val="000627DD"/>
    <w:rsid w:val="000628D5"/>
    <w:rsid w:val="00063D89"/>
    <w:rsid w:val="0006655B"/>
    <w:rsid w:val="000677C4"/>
    <w:rsid w:val="00076661"/>
    <w:rsid w:val="00077207"/>
    <w:rsid w:val="00085A72"/>
    <w:rsid w:val="00087034"/>
    <w:rsid w:val="00087F1A"/>
    <w:rsid w:val="00094377"/>
    <w:rsid w:val="000A31A2"/>
    <w:rsid w:val="000B7AC4"/>
    <w:rsid w:val="000C2EE7"/>
    <w:rsid w:val="000C57B7"/>
    <w:rsid w:val="000C63FE"/>
    <w:rsid w:val="000D151B"/>
    <w:rsid w:val="000D4753"/>
    <w:rsid w:val="000D4905"/>
    <w:rsid w:val="000D638C"/>
    <w:rsid w:val="000D65CD"/>
    <w:rsid w:val="000E0C27"/>
    <w:rsid w:val="000F0078"/>
    <w:rsid w:val="000F0C6D"/>
    <w:rsid w:val="000F1699"/>
    <w:rsid w:val="000F2302"/>
    <w:rsid w:val="00102F01"/>
    <w:rsid w:val="00102F19"/>
    <w:rsid w:val="00107CC1"/>
    <w:rsid w:val="00110EAF"/>
    <w:rsid w:val="00113A42"/>
    <w:rsid w:val="001141DE"/>
    <w:rsid w:val="00115694"/>
    <w:rsid w:val="00116B5E"/>
    <w:rsid w:val="00120FC9"/>
    <w:rsid w:val="001242DA"/>
    <w:rsid w:val="0012561F"/>
    <w:rsid w:val="00127F6B"/>
    <w:rsid w:val="00132942"/>
    <w:rsid w:val="00134FBF"/>
    <w:rsid w:val="00140ACD"/>
    <w:rsid w:val="00141767"/>
    <w:rsid w:val="0014286A"/>
    <w:rsid w:val="00142BFF"/>
    <w:rsid w:val="001533CC"/>
    <w:rsid w:val="00154C67"/>
    <w:rsid w:val="00160924"/>
    <w:rsid w:val="00160B64"/>
    <w:rsid w:val="001626E3"/>
    <w:rsid w:val="001629EC"/>
    <w:rsid w:val="00163896"/>
    <w:rsid w:val="00164AA0"/>
    <w:rsid w:val="0016708D"/>
    <w:rsid w:val="00173305"/>
    <w:rsid w:val="00173B50"/>
    <w:rsid w:val="00176ABA"/>
    <w:rsid w:val="00183001"/>
    <w:rsid w:val="00184198"/>
    <w:rsid w:val="00187ECA"/>
    <w:rsid w:val="001945C1"/>
    <w:rsid w:val="0019605A"/>
    <w:rsid w:val="001A0870"/>
    <w:rsid w:val="001A35F3"/>
    <w:rsid w:val="001B1D69"/>
    <w:rsid w:val="001B2341"/>
    <w:rsid w:val="001B429E"/>
    <w:rsid w:val="001B7719"/>
    <w:rsid w:val="001D2C62"/>
    <w:rsid w:val="001D66BC"/>
    <w:rsid w:val="001E068A"/>
    <w:rsid w:val="001E61C2"/>
    <w:rsid w:val="001F584B"/>
    <w:rsid w:val="00205AC8"/>
    <w:rsid w:val="002062F5"/>
    <w:rsid w:val="00212A7F"/>
    <w:rsid w:val="00213317"/>
    <w:rsid w:val="00214E2B"/>
    <w:rsid w:val="002157D0"/>
    <w:rsid w:val="00222A83"/>
    <w:rsid w:val="002233CE"/>
    <w:rsid w:val="0024262A"/>
    <w:rsid w:val="00242DF8"/>
    <w:rsid w:val="002438CD"/>
    <w:rsid w:val="002457F1"/>
    <w:rsid w:val="00251954"/>
    <w:rsid w:val="00253603"/>
    <w:rsid w:val="00253C3D"/>
    <w:rsid w:val="00257E6B"/>
    <w:rsid w:val="00261998"/>
    <w:rsid w:val="00263DF0"/>
    <w:rsid w:val="00280A75"/>
    <w:rsid w:val="00287D3D"/>
    <w:rsid w:val="00290B76"/>
    <w:rsid w:val="0029304A"/>
    <w:rsid w:val="002A0B56"/>
    <w:rsid w:val="002A38AF"/>
    <w:rsid w:val="002A3A88"/>
    <w:rsid w:val="002B6960"/>
    <w:rsid w:val="002C481E"/>
    <w:rsid w:val="002C48F5"/>
    <w:rsid w:val="002C5831"/>
    <w:rsid w:val="002D2946"/>
    <w:rsid w:val="002E3C82"/>
    <w:rsid w:val="002F10CB"/>
    <w:rsid w:val="002F2660"/>
    <w:rsid w:val="002F303F"/>
    <w:rsid w:val="002F46B1"/>
    <w:rsid w:val="002F5329"/>
    <w:rsid w:val="002F60DB"/>
    <w:rsid w:val="002F707F"/>
    <w:rsid w:val="00303B3F"/>
    <w:rsid w:val="003040D0"/>
    <w:rsid w:val="00307A58"/>
    <w:rsid w:val="00313DF5"/>
    <w:rsid w:val="00323E8B"/>
    <w:rsid w:val="0033070A"/>
    <w:rsid w:val="00334B26"/>
    <w:rsid w:val="00340644"/>
    <w:rsid w:val="00341C4E"/>
    <w:rsid w:val="003436FE"/>
    <w:rsid w:val="00346A9C"/>
    <w:rsid w:val="00347DB2"/>
    <w:rsid w:val="00355A93"/>
    <w:rsid w:val="00362C38"/>
    <w:rsid w:val="003651F0"/>
    <w:rsid w:val="00365E55"/>
    <w:rsid w:val="00370231"/>
    <w:rsid w:val="0037388F"/>
    <w:rsid w:val="00375ADB"/>
    <w:rsid w:val="00375C97"/>
    <w:rsid w:val="00376181"/>
    <w:rsid w:val="00383B14"/>
    <w:rsid w:val="00390BC8"/>
    <w:rsid w:val="00390D98"/>
    <w:rsid w:val="0039425B"/>
    <w:rsid w:val="003A0297"/>
    <w:rsid w:val="003A0B31"/>
    <w:rsid w:val="003A1583"/>
    <w:rsid w:val="003A4F54"/>
    <w:rsid w:val="003B1E9A"/>
    <w:rsid w:val="003B2E3E"/>
    <w:rsid w:val="003B5C40"/>
    <w:rsid w:val="003B5E54"/>
    <w:rsid w:val="003C7683"/>
    <w:rsid w:val="003C782C"/>
    <w:rsid w:val="003D018A"/>
    <w:rsid w:val="003D0922"/>
    <w:rsid w:val="003D2960"/>
    <w:rsid w:val="003D744E"/>
    <w:rsid w:val="003E7E30"/>
    <w:rsid w:val="003E7EFD"/>
    <w:rsid w:val="004001D7"/>
    <w:rsid w:val="00401CDD"/>
    <w:rsid w:val="00402887"/>
    <w:rsid w:val="0040313F"/>
    <w:rsid w:val="00410D11"/>
    <w:rsid w:val="00412DBA"/>
    <w:rsid w:val="0041328A"/>
    <w:rsid w:val="0041488F"/>
    <w:rsid w:val="00414E9D"/>
    <w:rsid w:val="0042475B"/>
    <w:rsid w:val="0042737A"/>
    <w:rsid w:val="00431798"/>
    <w:rsid w:val="004326C1"/>
    <w:rsid w:val="00433C9C"/>
    <w:rsid w:val="004401AE"/>
    <w:rsid w:val="00441068"/>
    <w:rsid w:val="00447017"/>
    <w:rsid w:val="00451E6E"/>
    <w:rsid w:val="004534A8"/>
    <w:rsid w:val="0045396F"/>
    <w:rsid w:val="00454749"/>
    <w:rsid w:val="00454F68"/>
    <w:rsid w:val="00456A67"/>
    <w:rsid w:val="00461A79"/>
    <w:rsid w:val="00463AE3"/>
    <w:rsid w:val="00463B57"/>
    <w:rsid w:val="004727C9"/>
    <w:rsid w:val="00473649"/>
    <w:rsid w:val="00473B4E"/>
    <w:rsid w:val="00480121"/>
    <w:rsid w:val="00483EE6"/>
    <w:rsid w:val="004934D1"/>
    <w:rsid w:val="00493DCB"/>
    <w:rsid w:val="00496311"/>
    <w:rsid w:val="004A02F5"/>
    <w:rsid w:val="004A1CA8"/>
    <w:rsid w:val="004A4B47"/>
    <w:rsid w:val="004A529B"/>
    <w:rsid w:val="004A7228"/>
    <w:rsid w:val="004B3779"/>
    <w:rsid w:val="004B559D"/>
    <w:rsid w:val="004B6F58"/>
    <w:rsid w:val="004C1FFE"/>
    <w:rsid w:val="004C73D1"/>
    <w:rsid w:val="004D1AA8"/>
    <w:rsid w:val="004D42D5"/>
    <w:rsid w:val="004D4B26"/>
    <w:rsid w:val="004D6907"/>
    <w:rsid w:val="004E1233"/>
    <w:rsid w:val="004E240D"/>
    <w:rsid w:val="004E2CF1"/>
    <w:rsid w:val="004E5F4A"/>
    <w:rsid w:val="004F08C0"/>
    <w:rsid w:val="004F1345"/>
    <w:rsid w:val="004F18BD"/>
    <w:rsid w:val="004F1C30"/>
    <w:rsid w:val="004F6253"/>
    <w:rsid w:val="004F752D"/>
    <w:rsid w:val="004F7E4B"/>
    <w:rsid w:val="00500841"/>
    <w:rsid w:val="005057D3"/>
    <w:rsid w:val="0051074D"/>
    <w:rsid w:val="005122F4"/>
    <w:rsid w:val="005155B0"/>
    <w:rsid w:val="005167C9"/>
    <w:rsid w:val="00520700"/>
    <w:rsid w:val="00522678"/>
    <w:rsid w:val="005317A6"/>
    <w:rsid w:val="005371F6"/>
    <w:rsid w:val="005417D3"/>
    <w:rsid w:val="005425AD"/>
    <w:rsid w:val="00542653"/>
    <w:rsid w:val="00546B6D"/>
    <w:rsid w:val="005512A3"/>
    <w:rsid w:val="00554DBE"/>
    <w:rsid w:val="005569D7"/>
    <w:rsid w:val="0056156F"/>
    <w:rsid w:val="00561F58"/>
    <w:rsid w:val="00565917"/>
    <w:rsid w:val="00570DB4"/>
    <w:rsid w:val="005714AD"/>
    <w:rsid w:val="005746AE"/>
    <w:rsid w:val="00587306"/>
    <w:rsid w:val="00587384"/>
    <w:rsid w:val="00590BDB"/>
    <w:rsid w:val="00591E74"/>
    <w:rsid w:val="005B10A5"/>
    <w:rsid w:val="005B2AE6"/>
    <w:rsid w:val="005C4237"/>
    <w:rsid w:val="005C482B"/>
    <w:rsid w:val="005C5F4D"/>
    <w:rsid w:val="005C776E"/>
    <w:rsid w:val="005D1D4A"/>
    <w:rsid w:val="005D481B"/>
    <w:rsid w:val="005D6172"/>
    <w:rsid w:val="005D624C"/>
    <w:rsid w:val="005D775C"/>
    <w:rsid w:val="005E024E"/>
    <w:rsid w:val="005E2175"/>
    <w:rsid w:val="005E38BF"/>
    <w:rsid w:val="005E39B2"/>
    <w:rsid w:val="005E4D88"/>
    <w:rsid w:val="005E7EC8"/>
    <w:rsid w:val="005F2CF7"/>
    <w:rsid w:val="005F498C"/>
    <w:rsid w:val="005F62AA"/>
    <w:rsid w:val="005F6A6E"/>
    <w:rsid w:val="005F6B4E"/>
    <w:rsid w:val="00601EAD"/>
    <w:rsid w:val="00607F99"/>
    <w:rsid w:val="0061790F"/>
    <w:rsid w:val="00623BAE"/>
    <w:rsid w:val="0062452F"/>
    <w:rsid w:val="0062552B"/>
    <w:rsid w:val="0062653D"/>
    <w:rsid w:val="006402BD"/>
    <w:rsid w:val="00643C08"/>
    <w:rsid w:val="00646207"/>
    <w:rsid w:val="00646D28"/>
    <w:rsid w:val="006515BA"/>
    <w:rsid w:val="00651811"/>
    <w:rsid w:val="006528CC"/>
    <w:rsid w:val="00655037"/>
    <w:rsid w:val="00655F5E"/>
    <w:rsid w:val="00663107"/>
    <w:rsid w:val="006642ED"/>
    <w:rsid w:val="006649C2"/>
    <w:rsid w:val="006674DE"/>
    <w:rsid w:val="00667B2E"/>
    <w:rsid w:val="00671BF7"/>
    <w:rsid w:val="006726D4"/>
    <w:rsid w:val="006734E7"/>
    <w:rsid w:val="00674EB5"/>
    <w:rsid w:val="00683ADD"/>
    <w:rsid w:val="006845D5"/>
    <w:rsid w:val="00685321"/>
    <w:rsid w:val="00687589"/>
    <w:rsid w:val="00692544"/>
    <w:rsid w:val="00695282"/>
    <w:rsid w:val="006A37EE"/>
    <w:rsid w:val="006A40D6"/>
    <w:rsid w:val="006B2088"/>
    <w:rsid w:val="006B324E"/>
    <w:rsid w:val="006B36B9"/>
    <w:rsid w:val="006B56CE"/>
    <w:rsid w:val="006B5843"/>
    <w:rsid w:val="006C021E"/>
    <w:rsid w:val="006C0906"/>
    <w:rsid w:val="006C1DB7"/>
    <w:rsid w:val="006D695C"/>
    <w:rsid w:val="006E2A8A"/>
    <w:rsid w:val="006E40B6"/>
    <w:rsid w:val="006E7F62"/>
    <w:rsid w:val="006F00A4"/>
    <w:rsid w:val="006F0CBC"/>
    <w:rsid w:val="006F44C7"/>
    <w:rsid w:val="0070119C"/>
    <w:rsid w:val="007056C9"/>
    <w:rsid w:val="007123F5"/>
    <w:rsid w:val="00713C71"/>
    <w:rsid w:val="00713ECC"/>
    <w:rsid w:val="007141C7"/>
    <w:rsid w:val="007172E9"/>
    <w:rsid w:val="00722BDE"/>
    <w:rsid w:val="00726754"/>
    <w:rsid w:val="00736DBD"/>
    <w:rsid w:val="007414E0"/>
    <w:rsid w:val="007469C0"/>
    <w:rsid w:val="007503BA"/>
    <w:rsid w:val="0075778D"/>
    <w:rsid w:val="00773C8E"/>
    <w:rsid w:val="00776DE1"/>
    <w:rsid w:val="007779DB"/>
    <w:rsid w:val="00780273"/>
    <w:rsid w:val="00780862"/>
    <w:rsid w:val="00781A9A"/>
    <w:rsid w:val="007831E4"/>
    <w:rsid w:val="007923B4"/>
    <w:rsid w:val="007924A8"/>
    <w:rsid w:val="0079268B"/>
    <w:rsid w:val="00794867"/>
    <w:rsid w:val="0079727E"/>
    <w:rsid w:val="007A0B5C"/>
    <w:rsid w:val="007A2A84"/>
    <w:rsid w:val="007A2FB2"/>
    <w:rsid w:val="007A5A6D"/>
    <w:rsid w:val="007B2D57"/>
    <w:rsid w:val="007C30D2"/>
    <w:rsid w:val="007C3A3E"/>
    <w:rsid w:val="007D1BDA"/>
    <w:rsid w:val="007D2468"/>
    <w:rsid w:val="007E33D8"/>
    <w:rsid w:val="007E7AAC"/>
    <w:rsid w:val="007F1D33"/>
    <w:rsid w:val="00801D33"/>
    <w:rsid w:val="0080248E"/>
    <w:rsid w:val="008074A4"/>
    <w:rsid w:val="00820765"/>
    <w:rsid w:val="008232ED"/>
    <w:rsid w:val="0082346D"/>
    <w:rsid w:val="00825E71"/>
    <w:rsid w:val="0083072E"/>
    <w:rsid w:val="00843E64"/>
    <w:rsid w:val="008463E5"/>
    <w:rsid w:val="00851698"/>
    <w:rsid w:val="00853310"/>
    <w:rsid w:val="00854F1B"/>
    <w:rsid w:val="00860F70"/>
    <w:rsid w:val="00861516"/>
    <w:rsid w:val="00865B5B"/>
    <w:rsid w:val="00873978"/>
    <w:rsid w:val="00875E96"/>
    <w:rsid w:val="008808F4"/>
    <w:rsid w:val="008815F3"/>
    <w:rsid w:val="0088585C"/>
    <w:rsid w:val="008939E1"/>
    <w:rsid w:val="00894CE1"/>
    <w:rsid w:val="00897D64"/>
    <w:rsid w:val="008A0DD2"/>
    <w:rsid w:val="008A32F6"/>
    <w:rsid w:val="008A7603"/>
    <w:rsid w:val="008B21BF"/>
    <w:rsid w:val="008B2F05"/>
    <w:rsid w:val="008B42B5"/>
    <w:rsid w:val="008B47E6"/>
    <w:rsid w:val="008C0B64"/>
    <w:rsid w:val="008C46D0"/>
    <w:rsid w:val="008C59D9"/>
    <w:rsid w:val="008D4009"/>
    <w:rsid w:val="008D6780"/>
    <w:rsid w:val="008E06AD"/>
    <w:rsid w:val="008E5396"/>
    <w:rsid w:val="008E6629"/>
    <w:rsid w:val="008F2C77"/>
    <w:rsid w:val="008F5119"/>
    <w:rsid w:val="008F753E"/>
    <w:rsid w:val="00900139"/>
    <w:rsid w:val="00901E0C"/>
    <w:rsid w:val="009022F6"/>
    <w:rsid w:val="009073A8"/>
    <w:rsid w:val="00911098"/>
    <w:rsid w:val="00917A44"/>
    <w:rsid w:val="00922A26"/>
    <w:rsid w:val="0092474E"/>
    <w:rsid w:val="009278FC"/>
    <w:rsid w:val="00930248"/>
    <w:rsid w:val="00932093"/>
    <w:rsid w:val="0094106D"/>
    <w:rsid w:val="009534B1"/>
    <w:rsid w:val="0095373A"/>
    <w:rsid w:val="00961D37"/>
    <w:rsid w:val="00961DC9"/>
    <w:rsid w:val="009777B2"/>
    <w:rsid w:val="00980B37"/>
    <w:rsid w:val="00981A8A"/>
    <w:rsid w:val="00983222"/>
    <w:rsid w:val="00986281"/>
    <w:rsid w:val="009872FD"/>
    <w:rsid w:val="00990E13"/>
    <w:rsid w:val="00990F2A"/>
    <w:rsid w:val="009919FA"/>
    <w:rsid w:val="00993CA5"/>
    <w:rsid w:val="00994D74"/>
    <w:rsid w:val="00994F18"/>
    <w:rsid w:val="009A4531"/>
    <w:rsid w:val="009B1756"/>
    <w:rsid w:val="009B6E69"/>
    <w:rsid w:val="009C4255"/>
    <w:rsid w:val="009C5F61"/>
    <w:rsid w:val="009C7108"/>
    <w:rsid w:val="009D34CC"/>
    <w:rsid w:val="009D3F70"/>
    <w:rsid w:val="009D5727"/>
    <w:rsid w:val="009E218A"/>
    <w:rsid w:val="009E4370"/>
    <w:rsid w:val="009F072B"/>
    <w:rsid w:val="009F08A5"/>
    <w:rsid w:val="009F1107"/>
    <w:rsid w:val="009F3077"/>
    <w:rsid w:val="009F432B"/>
    <w:rsid w:val="009F4C7E"/>
    <w:rsid w:val="009F4E27"/>
    <w:rsid w:val="00A034A8"/>
    <w:rsid w:val="00A05734"/>
    <w:rsid w:val="00A0697B"/>
    <w:rsid w:val="00A06EB3"/>
    <w:rsid w:val="00A10325"/>
    <w:rsid w:val="00A15C03"/>
    <w:rsid w:val="00A205D7"/>
    <w:rsid w:val="00A244FC"/>
    <w:rsid w:val="00A25C6D"/>
    <w:rsid w:val="00A27538"/>
    <w:rsid w:val="00A30A5A"/>
    <w:rsid w:val="00A3105F"/>
    <w:rsid w:val="00A330A7"/>
    <w:rsid w:val="00A3627E"/>
    <w:rsid w:val="00A42893"/>
    <w:rsid w:val="00A45AB1"/>
    <w:rsid w:val="00A50D21"/>
    <w:rsid w:val="00A511F1"/>
    <w:rsid w:val="00A521C4"/>
    <w:rsid w:val="00A53A59"/>
    <w:rsid w:val="00A622A2"/>
    <w:rsid w:val="00A71FC1"/>
    <w:rsid w:val="00A72041"/>
    <w:rsid w:val="00A76761"/>
    <w:rsid w:val="00A914EF"/>
    <w:rsid w:val="00A92676"/>
    <w:rsid w:val="00A93636"/>
    <w:rsid w:val="00AA795B"/>
    <w:rsid w:val="00AB15B9"/>
    <w:rsid w:val="00AB1AB1"/>
    <w:rsid w:val="00AB2AE0"/>
    <w:rsid w:val="00AB2E44"/>
    <w:rsid w:val="00AB496C"/>
    <w:rsid w:val="00AC3305"/>
    <w:rsid w:val="00AC7436"/>
    <w:rsid w:val="00AD111D"/>
    <w:rsid w:val="00AD2A20"/>
    <w:rsid w:val="00AD48ED"/>
    <w:rsid w:val="00AD5F2F"/>
    <w:rsid w:val="00AD6D54"/>
    <w:rsid w:val="00AD749E"/>
    <w:rsid w:val="00AE1C34"/>
    <w:rsid w:val="00AE5ABC"/>
    <w:rsid w:val="00AE7910"/>
    <w:rsid w:val="00AF135B"/>
    <w:rsid w:val="00AF2974"/>
    <w:rsid w:val="00AF3BB6"/>
    <w:rsid w:val="00AF69A1"/>
    <w:rsid w:val="00B02553"/>
    <w:rsid w:val="00B129FA"/>
    <w:rsid w:val="00B13E27"/>
    <w:rsid w:val="00B14B48"/>
    <w:rsid w:val="00B15B52"/>
    <w:rsid w:val="00B25291"/>
    <w:rsid w:val="00B26187"/>
    <w:rsid w:val="00B273E0"/>
    <w:rsid w:val="00B275E5"/>
    <w:rsid w:val="00B3026F"/>
    <w:rsid w:val="00B37495"/>
    <w:rsid w:val="00B510BA"/>
    <w:rsid w:val="00B52EAA"/>
    <w:rsid w:val="00B54A64"/>
    <w:rsid w:val="00B60FAC"/>
    <w:rsid w:val="00B6157E"/>
    <w:rsid w:val="00B64389"/>
    <w:rsid w:val="00B65A9B"/>
    <w:rsid w:val="00B7320C"/>
    <w:rsid w:val="00B74271"/>
    <w:rsid w:val="00B75CFB"/>
    <w:rsid w:val="00B82E8D"/>
    <w:rsid w:val="00B84292"/>
    <w:rsid w:val="00B87DD6"/>
    <w:rsid w:val="00B93899"/>
    <w:rsid w:val="00B96165"/>
    <w:rsid w:val="00B96534"/>
    <w:rsid w:val="00B978E9"/>
    <w:rsid w:val="00BA6478"/>
    <w:rsid w:val="00BB13E1"/>
    <w:rsid w:val="00BB2F2A"/>
    <w:rsid w:val="00BC0ED2"/>
    <w:rsid w:val="00BC1B36"/>
    <w:rsid w:val="00BC665F"/>
    <w:rsid w:val="00BC72CB"/>
    <w:rsid w:val="00BC7F3E"/>
    <w:rsid w:val="00BD1999"/>
    <w:rsid w:val="00BD29C6"/>
    <w:rsid w:val="00BD72AB"/>
    <w:rsid w:val="00BE7CE3"/>
    <w:rsid w:val="00BF1B6E"/>
    <w:rsid w:val="00BF22E9"/>
    <w:rsid w:val="00BF347D"/>
    <w:rsid w:val="00BF57E2"/>
    <w:rsid w:val="00C16B55"/>
    <w:rsid w:val="00C227CE"/>
    <w:rsid w:val="00C22A02"/>
    <w:rsid w:val="00C24B22"/>
    <w:rsid w:val="00C25146"/>
    <w:rsid w:val="00C3616D"/>
    <w:rsid w:val="00C40894"/>
    <w:rsid w:val="00C41E13"/>
    <w:rsid w:val="00C46ADE"/>
    <w:rsid w:val="00C559E8"/>
    <w:rsid w:val="00C56555"/>
    <w:rsid w:val="00C56B12"/>
    <w:rsid w:val="00C60BC6"/>
    <w:rsid w:val="00C6369F"/>
    <w:rsid w:val="00C63D83"/>
    <w:rsid w:val="00C65F10"/>
    <w:rsid w:val="00C675D5"/>
    <w:rsid w:val="00C70736"/>
    <w:rsid w:val="00C758BA"/>
    <w:rsid w:val="00C75B00"/>
    <w:rsid w:val="00C76F96"/>
    <w:rsid w:val="00C806F4"/>
    <w:rsid w:val="00C811B9"/>
    <w:rsid w:val="00C8303B"/>
    <w:rsid w:val="00C833EB"/>
    <w:rsid w:val="00C84DE2"/>
    <w:rsid w:val="00C854F2"/>
    <w:rsid w:val="00C8571A"/>
    <w:rsid w:val="00C912F0"/>
    <w:rsid w:val="00C954A2"/>
    <w:rsid w:val="00C963A0"/>
    <w:rsid w:val="00CA3CD7"/>
    <w:rsid w:val="00CA4789"/>
    <w:rsid w:val="00CA6D8C"/>
    <w:rsid w:val="00CA7691"/>
    <w:rsid w:val="00CB0C75"/>
    <w:rsid w:val="00CB637F"/>
    <w:rsid w:val="00CC0044"/>
    <w:rsid w:val="00CC0FD7"/>
    <w:rsid w:val="00CC1208"/>
    <w:rsid w:val="00CC4876"/>
    <w:rsid w:val="00CD3F07"/>
    <w:rsid w:val="00CE08E0"/>
    <w:rsid w:val="00CE0B18"/>
    <w:rsid w:val="00CE267E"/>
    <w:rsid w:val="00CE4CC0"/>
    <w:rsid w:val="00CE75DD"/>
    <w:rsid w:val="00CE7D4A"/>
    <w:rsid w:val="00CF45D6"/>
    <w:rsid w:val="00D00822"/>
    <w:rsid w:val="00D00DBF"/>
    <w:rsid w:val="00D04859"/>
    <w:rsid w:val="00D07240"/>
    <w:rsid w:val="00D15C1F"/>
    <w:rsid w:val="00D16837"/>
    <w:rsid w:val="00D168D9"/>
    <w:rsid w:val="00D17133"/>
    <w:rsid w:val="00D252EB"/>
    <w:rsid w:val="00D259A2"/>
    <w:rsid w:val="00D30669"/>
    <w:rsid w:val="00D30747"/>
    <w:rsid w:val="00D31685"/>
    <w:rsid w:val="00D54E3A"/>
    <w:rsid w:val="00D61B75"/>
    <w:rsid w:val="00D62438"/>
    <w:rsid w:val="00D63AE4"/>
    <w:rsid w:val="00D65A93"/>
    <w:rsid w:val="00D7020D"/>
    <w:rsid w:val="00D7081B"/>
    <w:rsid w:val="00D72551"/>
    <w:rsid w:val="00D80E66"/>
    <w:rsid w:val="00D835E0"/>
    <w:rsid w:val="00D84AB3"/>
    <w:rsid w:val="00D90F84"/>
    <w:rsid w:val="00D94D34"/>
    <w:rsid w:val="00D952B8"/>
    <w:rsid w:val="00DA0120"/>
    <w:rsid w:val="00DA2F3F"/>
    <w:rsid w:val="00DA3F28"/>
    <w:rsid w:val="00DB4E31"/>
    <w:rsid w:val="00DC2483"/>
    <w:rsid w:val="00DC5964"/>
    <w:rsid w:val="00DC6CA6"/>
    <w:rsid w:val="00DD2F3B"/>
    <w:rsid w:val="00DD7A0B"/>
    <w:rsid w:val="00DE1D46"/>
    <w:rsid w:val="00DE27DB"/>
    <w:rsid w:val="00DE70A6"/>
    <w:rsid w:val="00DF3976"/>
    <w:rsid w:val="00DF5E1E"/>
    <w:rsid w:val="00DF6301"/>
    <w:rsid w:val="00E005B4"/>
    <w:rsid w:val="00E01575"/>
    <w:rsid w:val="00E03993"/>
    <w:rsid w:val="00E04B42"/>
    <w:rsid w:val="00E1228D"/>
    <w:rsid w:val="00E15C05"/>
    <w:rsid w:val="00E16214"/>
    <w:rsid w:val="00E21B34"/>
    <w:rsid w:val="00E23D60"/>
    <w:rsid w:val="00E260DD"/>
    <w:rsid w:val="00E26CA3"/>
    <w:rsid w:val="00E275CA"/>
    <w:rsid w:val="00E334FA"/>
    <w:rsid w:val="00E33D6A"/>
    <w:rsid w:val="00E37430"/>
    <w:rsid w:val="00E44701"/>
    <w:rsid w:val="00E46814"/>
    <w:rsid w:val="00E52D43"/>
    <w:rsid w:val="00E5667D"/>
    <w:rsid w:val="00E614A9"/>
    <w:rsid w:val="00E62459"/>
    <w:rsid w:val="00E62B5F"/>
    <w:rsid w:val="00E64D29"/>
    <w:rsid w:val="00E6765D"/>
    <w:rsid w:val="00E70842"/>
    <w:rsid w:val="00E7164F"/>
    <w:rsid w:val="00E72184"/>
    <w:rsid w:val="00E73568"/>
    <w:rsid w:val="00E761AE"/>
    <w:rsid w:val="00E85B13"/>
    <w:rsid w:val="00E85D2F"/>
    <w:rsid w:val="00E86812"/>
    <w:rsid w:val="00E90C44"/>
    <w:rsid w:val="00E90EE9"/>
    <w:rsid w:val="00E9189B"/>
    <w:rsid w:val="00E9659A"/>
    <w:rsid w:val="00EA0D1D"/>
    <w:rsid w:val="00EA34E2"/>
    <w:rsid w:val="00EB023A"/>
    <w:rsid w:val="00EC0CA1"/>
    <w:rsid w:val="00EC3143"/>
    <w:rsid w:val="00EC6EEA"/>
    <w:rsid w:val="00ED6501"/>
    <w:rsid w:val="00EE0E01"/>
    <w:rsid w:val="00EE2A1A"/>
    <w:rsid w:val="00EF0400"/>
    <w:rsid w:val="00EF1B9A"/>
    <w:rsid w:val="00EF3A5E"/>
    <w:rsid w:val="00EF4865"/>
    <w:rsid w:val="00EF5522"/>
    <w:rsid w:val="00F00CD5"/>
    <w:rsid w:val="00F01F5F"/>
    <w:rsid w:val="00F050FD"/>
    <w:rsid w:val="00F05929"/>
    <w:rsid w:val="00F11BE5"/>
    <w:rsid w:val="00F15467"/>
    <w:rsid w:val="00F1638A"/>
    <w:rsid w:val="00F17406"/>
    <w:rsid w:val="00F26E25"/>
    <w:rsid w:val="00F27C0F"/>
    <w:rsid w:val="00F3152B"/>
    <w:rsid w:val="00F3427F"/>
    <w:rsid w:val="00F37433"/>
    <w:rsid w:val="00F37797"/>
    <w:rsid w:val="00F41AAB"/>
    <w:rsid w:val="00F4245D"/>
    <w:rsid w:val="00F4770D"/>
    <w:rsid w:val="00F53A86"/>
    <w:rsid w:val="00F55764"/>
    <w:rsid w:val="00F60207"/>
    <w:rsid w:val="00F631C6"/>
    <w:rsid w:val="00F655E7"/>
    <w:rsid w:val="00F73F84"/>
    <w:rsid w:val="00F746D9"/>
    <w:rsid w:val="00F754EA"/>
    <w:rsid w:val="00F76796"/>
    <w:rsid w:val="00F85188"/>
    <w:rsid w:val="00F8667C"/>
    <w:rsid w:val="00F95F2F"/>
    <w:rsid w:val="00FA1435"/>
    <w:rsid w:val="00FA61BC"/>
    <w:rsid w:val="00FB2C7A"/>
    <w:rsid w:val="00FB5029"/>
    <w:rsid w:val="00FC04FB"/>
    <w:rsid w:val="00FC18E2"/>
    <w:rsid w:val="00FC2604"/>
    <w:rsid w:val="00FC7FB4"/>
    <w:rsid w:val="00FD3DCA"/>
    <w:rsid w:val="00FE2674"/>
    <w:rsid w:val="00FE2756"/>
    <w:rsid w:val="00FE317C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FB2B4-17F0-4BC9-B587-EB9D221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C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D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F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F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0F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6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5C0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61DC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90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90BC8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D6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963A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037F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A4F54"/>
  </w:style>
  <w:style w:type="paragraph" w:styleId="a9">
    <w:name w:val="Balloon Text"/>
    <w:basedOn w:val="a"/>
    <w:link w:val="Char1"/>
    <w:uiPriority w:val="99"/>
    <w:semiHidden/>
    <w:unhideWhenUsed/>
    <w:rsid w:val="00A25C6D"/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5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ware.intel.com/zh-cn/articles/intel-realsense-sdk-faq-for-front-facing-camera-f200?utm_source=CSDN.com&amp;utm_medium=Text+Link&amp;utm_campaign=RS_PRC_Q215_CSD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F22A-23DB-49DD-BDE0-BF3978E3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16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alan</dc:creator>
  <cp:keywords/>
  <dc:description/>
  <cp:lastModifiedBy>Zepeng She</cp:lastModifiedBy>
  <cp:revision>785</cp:revision>
  <dcterms:created xsi:type="dcterms:W3CDTF">2015-09-21T07:16:00Z</dcterms:created>
  <dcterms:modified xsi:type="dcterms:W3CDTF">2015-12-01T07:06:00Z</dcterms:modified>
</cp:coreProperties>
</file>